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4287" w14:textId="43C3DDC2" w:rsidR="00066BE0" w:rsidRPr="007F57D0" w:rsidRDefault="00F717ED" w:rsidP="00066BE0">
      <w:pPr>
        <w:pStyle w:val="Title"/>
      </w:pPr>
      <w:r>
        <w:t>MIS/BA 750</w:t>
      </w:r>
    </w:p>
    <w:p w14:paraId="1D86F855" w14:textId="6F4864A7" w:rsidR="00066BE0" w:rsidRPr="007F57D0" w:rsidRDefault="00A917EE" w:rsidP="00B27923">
      <w:pPr>
        <w:pStyle w:val="Title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Understanding </w:t>
      </w:r>
      <w:r w:rsidR="00663985">
        <w:rPr>
          <w:sz w:val="28"/>
          <w:szCs w:val="28"/>
        </w:rPr>
        <w:t>Electricity Prices in Texas</w:t>
      </w:r>
    </w:p>
    <w:p w14:paraId="5B4E0489" w14:textId="135BAD0F" w:rsidR="00663985" w:rsidRDefault="00D4100D" w:rsidP="005166EA">
      <w:pPr>
        <w:spacing w:after="0" w:line="240" w:lineRule="auto"/>
        <w:jc w:val="both"/>
        <w:textAlignment w:val="center"/>
      </w:pPr>
      <w:r>
        <w:t>T</w:t>
      </w:r>
      <w:r w:rsidR="00663985">
        <w:t>he price of energy (i.e.</w:t>
      </w:r>
      <w:r w:rsidR="00C864DE">
        <w:t xml:space="preserve"> </w:t>
      </w:r>
      <w:r w:rsidR="00663985">
        <w:t xml:space="preserve">electricity) in </w:t>
      </w:r>
      <w:r>
        <w:t xml:space="preserve">Texas </w:t>
      </w:r>
      <w:r w:rsidR="00663985">
        <w:t xml:space="preserve">is based on market demand rather than a fixed price determined by a regulatory body. </w:t>
      </w:r>
      <w:r>
        <w:t xml:space="preserve">This has implications for </w:t>
      </w:r>
      <w:r w:rsidR="006F1556">
        <w:t xml:space="preserve">managing the cost of </w:t>
      </w:r>
      <w:r>
        <w:t>electricity consumption</w:t>
      </w:r>
      <w:r w:rsidR="006F1556">
        <w:t xml:space="preserve">. </w:t>
      </w:r>
      <w:r>
        <w:t xml:space="preserve"> </w:t>
      </w:r>
      <w:r w:rsidR="006F1556">
        <w:t xml:space="preserve">An organization that has a better understanding of </w:t>
      </w:r>
      <w:r w:rsidR="00D314F4">
        <w:t xml:space="preserve">price fluctuations and </w:t>
      </w:r>
      <w:r w:rsidR="006F1556">
        <w:t xml:space="preserve">factors that affect electricity prices in Texas can use this information to their advantage by managing consumption and the associated cost. </w:t>
      </w:r>
      <w:r>
        <w:t xml:space="preserve">So, a key challenge is to </w:t>
      </w:r>
      <w:r w:rsidR="004C7676">
        <w:t xml:space="preserve">gain a better understanding of </w:t>
      </w:r>
      <w:r>
        <w:t>the price of electricity in Texas</w:t>
      </w:r>
      <w:r w:rsidR="00BF4639">
        <w:t>.</w:t>
      </w:r>
      <w:r>
        <w:t xml:space="preserve"> </w:t>
      </w:r>
      <w:r w:rsidR="002F5D18">
        <w:t xml:space="preserve">Are there seasonal variations, </w:t>
      </w:r>
      <w:r w:rsidR="00F252F0">
        <w:t xml:space="preserve">does load and generation of electricity have an impact, what about the weather and how it may impact the price? </w:t>
      </w:r>
      <w:r w:rsidR="006479F6">
        <w:t xml:space="preserve">We will take on the challenge of addressing these questions. </w:t>
      </w:r>
    </w:p>
    <w:p w14:paraId="4CC73764" w14:textId="3BF1E626" w:rsidR="00F52117" w:rsidRDefault="00F52117" w:rsidP="0091711D">
      <w:pPr>
        <w:spacing w:after="0" w:line="240" w:lineRule="auto"/>
        <w:textAlignment w:val="center"/>
      </w:pPr>
    </w:p>
    <w:p w14:paraId="103CBCD9" w14:textId="2D563444" w:rsidR="00663985" w:rsidRDefault="00BF4639" w:rsidP="00286DC8">
      <w:p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Available </w:t>
      </w:r>
      <w:r w:rsidR="00663985">
        <w:rPr>
          <w:rFonts w:eastAsia="Times New Roman"/>
        </w:rPr>
        <w:t xml:space="preserve">Data </w:t>
      </w:r>
      <w:r>
        <w:rPr>
          <w:rFonts w:eastAsia="Times New Roman"/>
        </w:rPr>
        <w:t>F</w:t>
      </w:r>
      <w:r w:rsidR="00BD3B28">
        <w:rPr>
          <w:rFonts w:eastAsia="Times New Roman"/>
        </w:rPr>
        <w:t>iles</w:t>
      </w:r>
      <w:r>
        <w:rPr>
          <w:rFonts w:eastAsia="Times New Roman"/>
        </w:rPr>
        <w:t xml:space="preserve">: </w:t>
      </w:r>
    </w:p>
    <w:p w14:paraId="6472857B" w14:textId="01C525F0" w:rsidR="00394BF2" w:rsidRDefault="00DA139B" w:rsidP="00286DC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3 Files (2019 – 2021) </w:t>
      </w:r>
      <w:r w:rsidR="000330AC">
        <w:rPr>
          <w:rFonts w:eastAsia="Times New Roman"/>
        </w:rPr>
        <w:t xml:space="preserve">that </w:t>
      </w:r>
      <w:r w:rsidR="00D118B2">
        <w:rPr>
          <w:rFonts w:eastAsia="Times New Roman"/>
        </w:rPr>
        <w:t xml:space="preserve">contain </w:t>
      </w:r>
      <w:r w:rsidR="000330AC">
        <w:rPr>
          <w:rFonts w:eastAsia="Times New Roman"/>
        </w:rPr>
        <w:t xml:space="preserve">electricity pricing </w:t>
      </w:r>
      <w:proofErr w:type="gramStart"/>
      <w:r w:rsidR="000330AC">
        <w:rPr>
          <w:rFonts w:eastAsia="Times New Roman"/>
        </w:rPr>
        <w:t>data</w:t>
      </w:r>
      <w:proofErr w:type="gramEnd"/>
    </w:p>
    <w:p w14:paraId="4AB675E9" w14:textId="2A8E8547" w:rsidR="000330AC" w:rsidRDefault="000330AC" w:rsidP="00286DC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3 Files (2019 – 2021) that </w:t>
      </w:r>
      <w:r w:rsidR="00D118B2">
        <w:rPr>
          <w:rFonts w:eastAsia="Times New Roman"/>
        </w:rPr>
        <w:t xml:space="preserve">contain </w:t>
      </w:r>
      <w:r>
        <w:rPr>
          <w:rFonts w:eastAsia="Times New Roman"/>
        </w:rPr>
        <w:t>electricity generation data</w:t>
      </w:r>
      <w:r w:rsidR="00CE35BA">
        <w:rPr>
          <w:rFonts w:eastAsia="Times New Roman"/>
        </w:rPr>
        <w:t xml:space="preserve"> (generation is production of electricity)</w:t>
      </w:r>
    </w:p>
    <w:p w14:paraId="10A3C34E" w14:textId="389BB9CD" w:rsidR="000330AC" w:rsidRDefault="000330AC" w:rsidP="00286DC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1 File (2019 – 2021) </w:t>
      </w:r>
      <w:r w:rsidR="00D118B2">
        <w:rPr>
          <w:rFonts w:eastAsia="Times New Roman"/>
        </w:rPr>
        <w:t>that contains electricity load data (</w:t>
      </w:r>
      <w:r w:rsidR="00CE35BA">
        <w:rPr>
          <w:rFonts w:eastAsia="Times New Roman"/>
        </w:rPr>
        <w:t xml:space="preserve">load is the demand for electricity) </w:t>
      </w:r>
      <w:r w:rsidR="00D118B2">
        <w:rPr>
          <w:rFonts w:eastAsia="Times New Roman"/>
        </w:rPr>
        <w:t xml:space="preserve"> </w:t>
      </w:r>
    </w:p>
    <w:p w14:paraId="4933D27A" w14:textId="7780BB54" w:rsidR="00CE35BA" w:rsidRDefault="00CE35BA" w:rsidP="00286DC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1 File (2019 -2021) that contains weather data (temperature, humidity, and windspeed) for various cities in Texas. </w:t>
      </w:r>
    </w:p>
    <w:p w14:paraId="209F8246" w14:textId="5F22C667" w:rsidR="004C5C7A" w:rsidRDefault="004C5C7A" w:rsidP="00286DC8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1 File that contains the data descriptions of the variables in all the </w:t>
      </w:r>
      <w:proofErr w:type="gramStart"/>
      <w:r>
        <w:rPr>
          <w:rFonts w:eastAsia="Times New Roman"/>
        </w:rPr>
        <w:t>files</w:t>
      </w:r>
      <w:proofErr w:type="gramEnd"/>
    </w:p>
    <w:p w14:paraId="54EEDF21" w14:textId="77777777" w:rsidR="006779E7" w:rsidRDefault="006779E7" w:rsidP="00742D7B">
      <w:pPr>
        <w:spacing w:after="0" w:line="240" w:lineRule="auto"/>
      </w:pPr>
    </w:p>
    <w:p w14:paraId="4DC7EA16" w14:textId="1E30DAAF" w:rsidR="00286DC8" w:rsidRDefault="006779E7" w:rsidP="006779E7">
      <w:pPr>
        <w:spacing w:after="0" w:line="240" w:lineRule="auto"/>
        <w:ind w:left="720"/>
      </w:pPr>
      <w:r>
        <w:t xml:space="preserve">Important Note: Some of these files have duplicated and/or missing data. We’ll discuss these issues in class. </w:t>
      </w:r>
    </w:p>
    <w:p w14:paraId="38824D14" w14:textId="77777777" w:rsidR="006779E7" w:rsidRDefault="006779E7" w:rsidP="00B27923">
      <w:pPr>
        <w:spacing w:after="0"/>
      </w:pPr>
    </w:p>
    <w:p w14:paraId="5F5D8713" w14:textId="4F883C68" w:rsidR="005C0663" w:rsidRPr="003D0667" w:rsidRDefault="00A32BFA" w:rsidP="00B27923">
      <w:pPr>
        <w:spacing w:after="0"/>
      </w:pPr>
      <w:r w:rsidRPr="003D0667">
        <w:t>Objective:</w:t>
      </w:r>
    </w:p>
    <w:p w14:paraId="7114A33A" w14:textId="35DE3619" w:rsidR="00C94F10" w:rsidRDefault="00C94F10" w:rsidP="00C94F10">
      <w:pPr>
        <w:pStyle w:val="ListParagraph"/>
        <w:numPr>
          <w:ilvl w:val="0"/>
          <w:numId w:val="2"/>
        </w:numPr>
        <w:spacing w:after="0"/>
      </w:pPr>
      <w:r>
        <w:t>To s</w:t>
      </w:r>
      <w:r w:rsidR="00F9438D">
        <w:t xml:space="preserve">hare insights </w:t>
      </w:r>
      <w:r w:rsidR="00CA29B7">
        <w:t>o</w:t>
      </w:r>
      <w:r w:rsidR="00F9438D">
        <w:t xml:space="preserve">n </w:t>
      </w:r>
      <w:r w:rsidR="00150F51">
        <w:t xml:space="preserve">electricity </w:t>
      </w:r>
      <w:r w:rsidR="000276CA">
        <w:t xml:space="preserve">prices </w:t>
      </w:r>
      <w:r w:rsidR="006F5DA1">
        <w:t>in Texas</w:t>
      </w:r>
      <w:r w:rsidR="00F9438D">
        <w:t xml:space="preserve"> </w:t>
      </w:r>
      <w:r w:rsidR="00912D41">
        <w:t xml:space="preserve">between </w:t>
      </w:r>
      <w:r w:rsidR="004C5C7A">
        <w:t>2019 – 2021</w:t>
      </w:r>
      <w:r w:rsidR="000D0B0C">
        <w:t xml:space="preserve">. </w:t>
      </w:r>
    </w:p>
    <w:p w14:paraId="06A8753E" w14:textId="4DB50E34" w:rsidR="00C94F10" w:rsidRDefault="00C94F10" w:rsidP="00C94F10">
      <w:pPr>
        <w:pStyle w:val="ListParagraph"/>
        <w:numPr>
          <w:ilvl w:val="0"/>
          <w:numId w:val="2"/>
        </w:numPr>
        <w:spacing w:after="0"/>
      </w:pPr>
      <w:r>
        <w:t>To examine the causes of price variation.</w:t>
      </w:r>
    </w:p>
    <w:p w14:paraId="3331F313" w14:textId="652A9D7D" w:rsidR="00F717ED" w:rsidRDefault="00F717ED" w:rsidP="00C94F10">
      <w:pPr>
        <w:pStyle w:val="ListParagraph"/>
        <w:numPr>
          <w:ilvl w:val="0"/>
          <w:numId w:val="2"/>
        </w:numPr>
        <w:spacing w:after="0"/>
      </w:pPr>
      <w:r>
        <w:t xml:space="preserve">To provide business recommendations on what to do and not to do. </w:t>
      </w:r>
    </w:p>
    <w:p w14:paraId="770FC164" w14:textId="77777777" w:rsidR="004C5C7A" w:rsidRDefault="004C5C7A" w:rsidP="004C5C7A">
      <w:pPr>
        <w:spacing w:after="0"/>
      </w:pPr>
    </w:p>
    <w:p w14:paraId="3363D2D3" w14:textId="77777777" w:rsidR="00262A7F" w:rsidRPr="003D0667" w:rsidRDefault="00262A7F" w:rsidP="00B27923">
      <w:pPr>
        <w:spacing w:after="0"/>
      </w:pPr>
      <w:r w:rsidRPr="003D0667">
        <w:t>Outcomes:</w:t>
      </w:r>
    </w:p>
    <w:p w14:paraId="051B826E" w14:textId="685EE812" w:rsidR="004C5C7A" w:rsidRDefault="004C5C7A" w:rsidP="001A0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Insights on electricity prices </w:t>
      </w:r>
      <w:r w:rsidR="00AE3DC6">
        <w:t>(descriptive analysis)</w:t>
      </w:r>
    </w:p>
    <w:p w14:paraId="171C9CF5" w14:textId="4CB70C13" w:rsidR="00EA76E0" w:rsidRDefault="004C5C7A" w:rsidP="001A0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Dashboard </w:t>
      </w:r>
      <w:r w:rsidR="005A463B">
        <w:t xml:space="preserve">for </w:t>
      </w:r>
      <w:r w:rsidR="00EA76E0">
        <w:t xml:space="preserve">monitoring key data elements related to electricity </w:t>
      </w:r>
      <w:proofErr w:type="gramStart"/>
      <w:r w:rsidR="00EA76E0">
        <w:t>pricing</w:t>
      </w:r>
      <w:proofErr w:type="gramEnd"/>
    </w:p>
    <w:p w14:paraId="423E15BB" w14:textId="4D61A61A" w:rsidR="00AE3DC6" w:rsidRDefault="00AE3DC6" w:rsidP="00AE3DC6">
      <w:pPr>
        <w:pStyle w:val="ListParagraph"/>
        <w:numPr>
          <w:ilvl w:val="0"/>
          <w:numId w:val="5"/>
        </w:numPr>
      </w:pPr>
      <w:r>
        <w:t xml:space="preserve">Story line that narrates interesting insights from the data to inform an audience interested in learning about electricity prices in a deregulated market such as </w:t>
      </w:r>
      <w:proofErr w:type="gramStart"/>
      <w:r>
        <w:t>Texas</w:t>
      </w:r>
      <w:proofErr w:type="gramEnd"/>
    </w:p>
    <w:p w14:paraId="09B6BB5A" w14:textId="04D3BD9C" w:rsidR="00AE3DC6" w:rsidRDefault="00AE3DC6" w:rsidP="00AE3DC6">
      <w:pPr>
        <w:pStyle w:val="ListParagraph"/>
        <w:numPr>
          <w:ilvl w:val="0"/>
          <w:numId w:val="5"/>
        </w:numPr>
        <w:spacing w:after="0" w:line="240" w:lineRule="auto"/>
      </w:pPr>
      <w:r>
        <w:t>Ideas on how to extend the work (If you were asked to do further analysis what will be 2 suggestions that you will make</w:t>
      </w:r>
      <w:r w:rsidR="00EB0352">
        <w:t xml:space="preserve">? What additional data </w:t>
      </w:r>
      <w:proofErr w:type="gramStart"/>
      <w:r w:rsidR="00EB0352">
        <w:t>you</w:t>
      </w:r>
      <w:proofErr w:type="gramEnd"/>
      <w:r w:rsidR="00EB0352">
        <w:t xml:space="preserve"> think should be available to provide a more in-depth analysis?) Explain this in </w:t>
      </w:r>
      <w:proofErr w:type="gramStart"/>
      <w:r w:rsidR="00EB0352">
        <w:t>word</w:t>
      </w:r>
      <w:proofErr w:type="gramEnd"/>
      <w:r w:rsidR="00EB0352">
        <w:t xml:space="preserve"> document. </w:t>
      </w:r>
    </w:p>
    <w:p w14:paraId="221601F9" w14:textId="6CFFDC8D" w:rsidR="005144B7" w:rsidRDefault="005144B7">
      <w:r>
        <w:br w:type="page"/>
      </w:r>
    </w:p>
    <w:p w14:paraId="11869BB7" w14:textId="427E2A5D" w:rsidR="00C12F15" w:rsidRPr="00C12F15" w:rsidRDefault="00C12F15" w:rsidP="00F626E6">
      <w:pPr>
        <w:shd w:val="clear" w:color="auto" w:fill="FFFFFF" w:themeFill="background1"/>
        <w:spacing w:line="240" w:lineRule="auto"/>
        <w:jc w:val="both"/>
        <w:rPr>
          <w:rFonts w:eastAsia="Times New Roman" w:cstheme="minorHAnsi"/>
          <w:color w:val="000000"/>
        </w:rPr>
      </w:pPr>
      <w:r w:rsidRPr="00C12F15">
        <w:rPr>
          <w:rFonts w:eastAsia="Times New Roman" w:cstheme="minorHAnsi"/>
          <w:b/>
          <w:bCs/>
          <w:color w:val="000000"/>
          <w:bdr w:val="none" w:sz="0" w:space="0" w:color="auto" w:frame="1"/>
        </w:rPr>
        <w:lastRenderedPageBreak/>
        <w:t>Initial Preparation:</w:t>
      </w:r>
    </w:p>
    <w:p w14:paraId="74108342" w14:textId="2B0CAD73" w:rsidR="00C12F15" w:rsidRPr="00C12F15" w:rsidRDefault="00C12F15" w:rsidP="00F626E6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 w:rsidRPr="00C12F15">
        <w:rPr>
          <w:rFonts w:eastAsia="Times New Roman" w:cstheme="minorHAnsi"/>
          <w:color w:val="000000"/>
          <w:bdr w:val="none" w:sz="0" w:space="0" w:color="auto" w:frame="1"/>
        </w:rPr>
        <w:t xml:space="preserve">Review the data </w:t>
      </w:r>
      <w:proofErr w:type="gramStart"/>
      <w:r w:rsidRPr="00C12F15">
        <w:rPr>
          <w:rFonts w:eastAsia="Times New Roman" w:cstheme="minorHAnsi"/>
          <w:color w:val="000000"/>
          <w:bdr w:val="none" w:sz="0" w:space="0" w:color="auto" w:frame="1"/>
        </w:rPr>
        <w:t>files</w:t>
      </w:r>
      <w:proofErr w:type="gramEnd"/>
      <w:r w:rsidRPr="00C12F15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</w:p>
    <w:p w14:paraId="38887BA1" w14:textId="77777777" w:rsidR="00C12F15" w:rsidRPr="00C12F15" w:rsidRDefault="00C12F15" w:rsidP="00F626E6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 w:rsidRPr="00C12F15">
        <w:rPr>
          <w:rFonts w:eastAsia="Times New Roman" w:cstheme="minorHAnsi"/>
          <w:color w:val="000000"/>
          <w:bdr w:val="none" w:sz="0" w:space="0" w:color="auto" w:frame="1"/>
        </w:rPr>
        <w:t xml:space="preserve">Understand the data items and </w:t>
      </w:r>
      <w:proofErr w:type="gramStart"/>
      <w:r w:rsidRPr="00C12F15">
        <w:rPr>
          <w:rFonts w:eastAsia="Times New Roman" w:cstheme="minorHAnsi"/>
          <w:color w:val="000000"/>
          <w:bdr w:val="none" w:sz="0" w:space="0" w:color="auto" w:frame="1"/>
        </w:rPr>
        <w:t>format</w:t>
      </w:r>
      <w:proofErr w:type="gramEnd"/>
    </w:p>
    <w:p w14:paraId="7A15288C" w14:textId="77777777" w:rsidR="008A1D28" w:rsidRDefault="008A1D28" w:rsidP="008A1D28">
      <w:pPr>
        <w:shd w:val="clear" w:color="auto" w:fill="FFFFFF" w:themeFill="background1"/>
        <w:spacing w:line="240" w:lineRule="auto"/>
        <w:jc w:val="both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</w:p>
    <w:p w14:paraId="5954E004" w14:textId="2BDF5462" w:rsidR="008A1D28" w:rsidRPr="008D1C67" w:rsidRDefault="008A1D28" w:rsidP="008A1D28">
      <w:pPr>
        <w:shd w:val="clear" w:color="auto" w:fill="FFFFFF" w:themeFill="background1"/>
        <w:spacing w:line="240" w:lineRule="auto"/>
        <w:jc w:val="both"/>
        <w:rPr>
          <w:rFonts w:eastAsia="Times New Roman" w:cstheme="minorHAnsi"/>
          <w:color w:val="000000"/>
        </w:rPr>
      </w:pPr>
      <w:r w:rsidRPr="008D1C67">
        <w:rPr>
          <w:rFonts w:eastAsia="Times New Roman" w:cstheme="minorHAnsi"/>
          <w:b/>
          <w:bCs/>
          <w:color w:val="000000"/>
          <w:bdr w:val="none" w:sz="0" w:space="0" w:color="auto" w:frame="1"/>
        </w:rPr>
        <w:t>Data Modeling</w:t>
      </w:r>
      <w:r w:rsidR="00C94F10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 (performed in Tableau Prep)</w:t>
      </w:r>
    </w:p>
    <w:p w14:paraId="14F27A05" w14:textId="77777777" w:rsidR="00361031" w:rsidRPr="008D1C67" w:rsidRDefault="00361031" w:rsidP="00361031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Explore how to combine / connect the </w:t>
      </w:r>
      <w:proofErr w:type="gramStart"/>
      <w:r>
        <w:rPr>
          <w:rFonts w:eastAsia="Times New Roman" w:cstheme="minorHAnsi"/>
          <w:color w:val="000000"/>
        </w:rPr>
        <w:t>files</w:t>
      </w:r>
      <w:proofErr w:type="gramEnd"/>
      <w:r>
        <w:rPr>
          <w:rFonts w:eastAsia="Times New Roman" w:cstheme="minorHAnsi"/>
          <w:color w:val="000000"/>
        </w:rPr>
        <w:t xml:space="preserve"> </w:t>
      </w:r>
    </w:p>
    <w:p w14:paraId="66A92E50" w14:textId="182C7282" w:rsidR="00146CA4" w:rsidRPr="00780AEF" w:rsidRDefault="00361031" w:rsidP="009D6B65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Explore data manipulation ideas (aggregation, </w:t>
      </w:r>
      <w:r w:rsidR="009D6B65">
        <w:rPr>
          <w:rFonts w:eastAsia="Times New Roman" w:cstheme="minorHAnsi"/>
          <w:color w:val="000000"/>
          <w:bdr w:val="none" w:sz="0" w:space="0" w:color="auto" w:frame="1"/>
        </w:rPr>
        <w:t>pivot, etc.)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need</w:t>
      </w:r>
      <w:r w:rsidR="009D6B65">
        <w:rPr>
          <w:rFonts w:eastAsia="Times New Roman" w:cstheme="minorHAnsi"/>
          <w:color w:val="000000"/>
          <w:bdr w:val="none" w:sz="0" w:space="0" w:color="auto" w:frame="1"/>
        </w:rPr>
        <w:t>ed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to </w:t>
      </w:r>
      <w:r w:rsidR="009D6B65">
        <w:rPr>
          <w:rFonts w:eastAsia="Times New Roman" w:cstheme="minorHAnsi"/>
          <w:color w:val="000000"/>
          <w:bdr w:val="none" w:sz="0" w:space="0" w:color="auto" w:frame="1"/>
        </w:rPr>
        <w:t xml:space="preserve">structure the data for </w:t>
      </w:r>
      <w:proofErr w:type="gramStart"/>
      <w:r w:rsidR="008A1D28" w:rsidRPr="008D1C67">
        <w:rPr>
          <w:rFonts w:eastAsia="Times New Roman" w:cstheme="minorHAnsi"/>
          <w:color w:val="000000"/>
          <w:bdr w:val="none" w:sz="0" w:space="0" w:color="auto" w:frame="1"/>
        </w:rPr>
        <w:t>analysis</w:t>
      </w:r>
      <w:proofErr w:type="gramEnd"/>
    </w:p>
    <w:p w14:paraId="7C319E05" w14:textId="0810B19B" w:rsidR="00780AEF" w:rsidRPr="00DE407D" w:rsidRDefault="00780AEF" w:rsidP="009D6B65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Outline interesting questions that you think </w:t>
      </w:r>
      <w:r w:rsidR="00636BCA">
        <w:rPr>
          <w:rFonts w:eastAsia="Times New Roman" w:cstheme="minorHAnsi"/>
          <w:color w:val="000000"/>
          <w:bdr w:val="none" w:sz="0" w:space="0" w:color="auto" w:frame="1"/>
        </w:rPr>
        <w:t xml:space="preserve">can </w:t>
      </w:r>
      <w:r w:rsidR="00352790">
        <w:rPr>
          <w:rFonts w:eastAsia="Times New Roman" w:cstheme="minorHAnsi"/>
          <w:color w:val="000000"/>
          <w:bdr w:val="none" w:sz="0" w:space="0" w:color="auto" w:frame="1"/>
        </w:rPr>
        <w:t>be address</w:t>
      </w:r>
      <w:r w:rsidR="002F012C">
        <w:rPr>
          <w:rFonts w:eastAsia="Times New Roman" w:cstheme="minorHAnsi"/>
          <w:color w:val="000000"/>
          <w:bdr w:val="none" w:sz="0" w:space="0" w:color="auto" w:frame="1"/>
        </w:rPr>
        <w:t>ed</w:t>
      </w:r>
      <w:r w:rsidR="00352790">
        <w:rPr>
          <w:rFonts w:eastAsia="Times New Roman" w:cstheme="minorHAnsi"/>
          <w:color w:val="000000"/>
          <w:bdr w:val="none" w:sz="0" w:space="0" w:color="auto" w:frame="1"/>
        </w:rPr>
        <w:t xml:space="preserve"> by the </w:t>
      </w:r>
      <w:proofErr w:type="gramStart"/>
      <w:r w:rsidR="00352790">
        <w:rPr>
          <w:rFonts w:eastAsia="Times New Roman" w:cstheme="minorHAnsi"/>
          <w:color w:val="000000"/>
          <w:bdr w:val="none" w:sz="0" w:space="0" w:color="auto" w:frame="1"/>
        </w:rPr>
        <w:t>data</w:t>
      </w:r>
      <w:proofErr w:type="gramEnd"/>
    </w:p>
    <w:p w14:paraId="25416CC2" w14:textId="037A3AAD" w:rsidR="00DE407D" w:rsidRPr="00C94F10" w:rsidRDefault="00DE407D" w:rsidP="009D6B65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Th</w:t>
      </w:r>
      <w:r w:rsidR="00352790">
        <w:rPr>
          <w:rFonts w:eastAsia="Times New Roman" w:cstheme="minorHAnsi"/>
          <w:color w:val="000000"/>
          <w:bdr w:val="none" w:sz="0" w:space="0" w:color="auto" w:frame="1"/>
        </w:rPr>
        <w:t>is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may be an iterative process because</w:t>
      </w:r>
      <w:r w:rsidR="00352790">
        <w:rPr>
          <w:rFonts w:eastAsia="Times New Roman" w:cstheme="minorHAnsi"/>
          <w:color w:val="000000"/>
          <w:bdr w:val="none" w:sz="0" w:space="0" w:color="auto" w:frame="1"/>
        </w:rPr>
        <w:t xml:space="preserve"> you may have to engage in additional data manipulation </w:t>
      </w:r>
      <w:r w:rsidR="00A452E8">
        <w:rPr>
          <w:rFonts w:eastAsia="Times New Roman" w:cstheme="minorHAnsi"/>
          <w:color w:val="000000"/>
          <w:bdr w:val="none" w:sz="0" w:space="0" w:color="auto" w:frame="1"/>
        </w:rPr>
        <w:t xml:space="preserve">if the current data structure does not allow </w:t>
      </w:r>
      <w:r w:rsidR="00E178D3">
        <w:rPr>
          <w:rFonts w:eastAsia="Times New Roman" w:cstheme="minorHAnsi"/>
          <w:color w:val="000000"/>
          <w:bdr w:val="none" w:sz="0" w:space="0" w:color="auto" w:frame="1"/>
        </w:rPr>
        <w:t xml:space="preserve">for answering the questions you outlined earlier. </w:t>
      </w:r>
    </w:p>
    <w:p w14:paraId="04E9523E" w14:textId="23D55924" w:rsidR="00C94F10" w:rsidRPr="00C94F10" w:rsidRDefault="00C94F10" w:rsidP="009D6B65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 w:rsidRPr="00A41462">
        <w:rPr>
          <w:rFonts w:eastAsia="Times New Roman" w:cstheme="minorHAnsi"/>
          <w:color w:val="00B050"/>
          <w:bdr w:val="none" w:sz="0" w:space="0" w:color="auto" w:frame="1"/>
        </w:rPr>
        <w:t>You are allowed to choose a subset of data</w:t>
      </w:r>
      <w:r w:rsidR="00A41462">
        <w:rPr>
          <w:rFonts w:eastAsia="Times New Roman" w:cstheme="minorHAnsi"/>
          <w:color w:val="00B050"/>
          <w:bdr w:val="none" w:sz="0" w:space="0" w:color="auto" w:frame="1"/>
        </w:rPr>
        <w:t xml:space="preserve"> to use in this project</w:t>
      </w:r>
      <w:r>
        <w:rPr>
          <w:rFonts w:eastAsia="Times New Roman" w:cstheme="minorHAnsi"/>
          <w:color w:val="000000"/>
          <w:bdr w:val="none" w:sz="0" w:space="0" w:color="auto" w:frame="1"/>
        </w:rPr>
        <w:t>. If you choose to use only a subset of the data, explain in the word document why.</w:t>
      </w:r>
    </w:p>
    <w:p w14:paraId="35BCA867" w14:textId="18853795" w:rsidR="00C94F10" w:rsidRPr="00C94F10" w:rsidRDefault="00C94F10" w:rsidP="009D6B65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You are allowed to recode the data such as </w:t>
      </w:r>
      <w:proofErr w:type="gramStart"/>
      <w:r>
        <w:rPr>
          <w:rFonts w:eastAsia="Times New Roman" w:cstheme="minorHAnsi"/>
          <w:color w:val="000000"/>
          <w:bdr w:val="none" w:sz="0" w:space="0" w:color="auto" w:frame="1"/>
        </w:rPr>
        <w:t>change</w:t>
      </w:r>
      <w:proofErr w:type="gramEnd"/>
      <w:r>
        <w:rPr>
          <w:rFonts w:eastAsia="Times New Roman" w:cstheme="minorHAnsi"/>
          <w:color w:val="000000"/>
          <w:bdr w:val="none" w:sz="0" w:space="0" w:color="auto" w:frame="1"/>
        </w:rPr>
        <w:t xml:space="preserve"> city to region, or vice versa. </w:t>
      </w:r>
    </w:p>
    <w:p w14:paraId="303668F4" w14:textId="0296E368" w:rsidR="00C94F10" w:rsidRPr="009D6B65" w:rsidRDefault="00C94F10" w:rsidP="009D6B65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There may possibly be duplicate data entry. In case</w:t>
      </w:r>
    </w:p>
    <w:p w14:paraId="6C14697B" w14:textId="77777777" w:rsidR="008A1D28" w:rsidRPr="00F626E6" w:rsidRDefault="008A1D28" w:rsidP="00BD3B28">
      <w:pPr>
        <w:jc w:val="both"/>
        <w:rPr>
          <w:rFonts w:cstheme="minorHAnsi"/>
        </w:rPr>
      </w:pPr>
    </w:p>
    <w:p w14:paraId="66D61759" w14:textId="484A0A22" w:rsidR="005477D8" w:rsidRPr="005477D8" w:rsidRDefault="005477D8" w:rsidP="00F626E6">
      <w:pPr>
        <w:shd w:val="clear" w:color="auto" w:fill="FFFFFF" w:themeFill="background1"/>
        <w:spacing w:line="240" w:lineRule="auto"/>
        <w:jc w:val="both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b/>
          <w:bCs/>
          <w:color w:val="000000"/>
          <w:bdr w:val="none" w:sz="0" w:space="0" w:color="auto" w:frame="1"/>
        </w:rPr>
        <w:t>Analysis</w:t>
      </w:r>
    </w:p>
    <w:p w14:paraId="3E4AA8FE" w14:textId="27050542" w:rsidR="005477D8" w:rsidRPr="005477D8" w:rsidRDefault="005477D8" w:rsidP="00F626E6">
      <w:pPr>
        <w:shd w:val="clear" w:color="auto" w:fill="FFFFFF" w:themeFill="background1"/>
        <w:spacing w:line="240" w:lineRule="auto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color w:val="000000"/>
          <w:bdr w:val="none" w:sz="0" w:space="0" w:color="auto" w:frame="1"/>
        </w:rPr>
        <w:t>The main objective of descriptive analysis is to explore historical trends in the data. In this step</w:t>
      </w:r>
      <w:r w:rsidR="00353073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477D8">
        <w:rPr>
          <w:rFonts w:eastAsia="Times New Roman" w:cstheme="minorHAnsi"/>
          <w:color w:val="000000"/>
          <w:bdr w:val="none" w:sz="0" w:space="0" w:color="auto" w:frame="1"/>
        </w:rPr>
        <w:t xml:space="preserve"> you </w:t>
      </w:r>
      <w:r w:rsidR="005224BC">
        <w:rPr>
          <w:rFonts w:eastAsia="Times New Roman" w:cstheme="minorHAnsi"/>
          <w:color w:val="000000"/>
          <w:bdr w:val="none" w:sz="0" w:space="0" w:color="auto" w:frame="1"/>
        </w:rPr>
        <w:t xml:space="preserve">may </w:t>
      </w:r>
      <w:r w:rsidRPr="005477D8">
        <w:rPr>
          <w:rFonts w:eastAsia="Times New Roman" w:cstheme="minorHAnsi"/>
          <w:color w:val="000000"/>
          <w:bdr w:val="none" w:sz="0" w:space="0" w:color="auto" w:frame="1"/>
        </w:rPr>
        <w:t>explore the following</w:t>
      </w:r>
      <w:r w:rsidR="00E80F1C">
        <w:rPr>
          <w:rFonts w:eastAsia="Times New Roman" w:cstheme="minorHAnsi"/>
          <w:color w:val="000000"/>
          <w:bdr w:val="none" w:sz="0" w:space="0" w:color="auto" w:frame="1"/>
        </w:rPr>
        <w:t>s</w:t>
      </w:r>
      <w:r w:rsidR="00DD3AA5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5224BC">
        <w:rPr>
          <w:rFonts w:eastAsia="Times New Roman" w:cstheme="minorHAnsi"/>
          <w:color w:val="000000"/>
          <w:bdr w:val="none" w:sz="0" w:space="0" w:color="auto" w:frame="1"/>
        </w:rPr>
        <w:t xml:space="preserve"> but can </w:t>
      </w:r>
      <w:r w:rsidR="00DD3AA5">
        <w:rPr>
          <w:rFonts w:eastAsia="Times New Roman" w:cstheme="minorHAnsi"/>
          <w:color w:val="000000"/>
          <w:bdr w:val="none" w:sz="0" w:space="0" w:color="auto" w:frame="1"/>
        </w:rPr>
        <w:t xml:space="preserve">also </w:t>
      </w:r>
      <w:r w:rsidR="00F01FE4">
        <w:rPr>
          <w:rFonts w:eastAsia="Times New Roman" w:cstheme="minorHAnsi"/>
          <w:color w:val="000000"/>
          <w:bdr w:val="none" w:sz="0" w:space="0" w:color="auto" w:frame="1"/>
        </w:rPr>
        <w:t xml:space="preserve">explore other questions: </w:t>
      </w:r>
    </w:p>
    <w:p w14:paraId="5141F52F" w14:textId="77777777" w:rsidR="005477D8" w:rsidRPr="005477D8" w:rsidRDefault="005477D8" w:rsidP="00F626E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color w:val="000000"/>
          <w:bdr w:val="none" w:sz="0" w:space="0" w:color="auto" w:frame="1"/>
        </w:rPr>
        <w:t>Explore if there is a seasonal pattern in electricity prices. Are there variations in the pattern across the regions?</w:t>
      </w:r>
    </w:p>
    <w:p w14:paraId="6A67EEE7" w14:textId="660155EE" w:rsidR="005477D8" w:rsidRPr="005477D8" w:rsidRDefault="005477D8" w:rsidP="00F626E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color w:val="000000"/>
          <w:bdr w:val="none" w:sz="0" w:space="0" w:color="auto" w:frame="1"/>
        </w:rPr>
        <w:t>How has power generation changed from 20</w:t>
      </w:r>
      <w:r w:rsidR="005224BC">
        <w:rPr>
          <w:rFonts w:eastAsia="Times New Roman" w:cstheme="minorHAnsi"/>
          <w:color w:val="000000"/>
          <w:bdr w:val="none" w:sz="0" w:space="0" w:color="auto" w:frame="1"/>
        </w:rPr>
        <w:t>19</w:t>
      </w:r>
      <w:r w:rsidRPr="005477D8">
        <w:rPr>
          <w:rFonts w:eastAsia="Times New Roman" w:cstheme="minorHAnsi"/>
          <w:color w:val="000000"/>
          <w:bdr w:val="none" w:sz="0" w:space="0" w:color="auto" w:frame="1"/>
        </w:rPr>
        <w:t xml:space="preserve"> to 20</w:t>
      </w:r>
      <w:r w:rsidR="005224BC">
        <w:rPr>
          <w:rFonts w:eastAsia="Times New Roman" w:cstheme="minorHAnsi"/>
          <w:color w:val="000000"/>
          <w:bdr w:val="none" w:sz="0" w:space="0" w:color="auto" w:frame="1"/>
        </w:rPr>
        <w:t>21</w:t>
      </w:r>
      <w:r w:rsidR="00C94F10">
        <w:rPr>
          <w:rFonts w:eastAsia="Times New Roman" w:cstheme="minorHAnsi"/>
          <w:color w:val="000000"/>
          <w:bdr w:val="none" w:sz="0" w:space="0" w:color="auto" w:frame="1"/>
        </w:rPr>
        <w:t xml:space="preserve"> (or any subset of the data that you choose)</w:t>
      </w:r>
      <w:r w:rsidRPr="005477D8">
        <w:rPr>
          <w:rFonts w:eastAsia="Times New Roman" w:cstheme="minorHAnsi"/>
          <w:color w:val="000000"/>
          <w:bdr w:val="none" w:sz="0" w:space="0" w:color="auto" w:frame="1"/>
        </w:rPr>
        <w:t>?</w:t>
      </w:r>
    </w:p>
    <w:p w14:paraId="30450429" w14:textId="77777777" w:rsidR="005477D8" w:rsidRPr="005477D8" w:rsidRDefault="005477D8" w:rsidP="00F626E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color w:val="000000"/>
          <w:bdr w:val="none" w:sz="0" w:space="0" w:color="auto" w:frame="1"/>
        </w:rPr>
        <w:t>What is the relationship between how power is generated and electricity prices?</w:t>
      </w:r>
    </w:p>
    <w:p w14:paraId="62BD767A" w14:textId="501031D1" w:rsidR="005477D8" w:rsidRPr="005477D8" w:rsidRDefault="005477D8" w:rsidP="00F626E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color w:val="000000"/>
          <w:bdr w:val="none" w:sz="0" w:space="0" w:color="auto" w:frame="1"/>
        </w:rPr>
        <w:t>What is the relationship between weather variables and electricity price? Do</w:t>
      </w:r>
      <w:r w:rsidR="004133B3">
        <w:rPr>
          <w:rFonts w:eastAsia="Times New Roman" w:cstheme="minorHAnsi"/>
          <w:color w:val="000000"/>
          <w:bdr w:val="none" w:sz="0" w:space="0" w:color="auto" w:frame="1"/>
        </w:rPr>
        <w:t>es</w:t>
      </w:r>
      <w:r w:rsidRPr="005477D8">
        <w:rPr>
          <w:rFonts w:eastAsia="Times New Roman" w:cstheme="minorHAnsi"/>
          <w:color w:val="000000"/>
          <w:bdr w:val="none" w:sz="0" w:space="0" w:color="auto" w:frame="1"/>
        </w:rPr>
        <w:t xml:space="preserve"> the relationship change across the regions?</w:t>
      </w:r>
    </w:p>
    <w:p w14:paraId="19772181" w14:textId="77777777" w:rsidR="005477D8" w:rsidRPr="00EB0352" w:rsidRDefault="005477D8" w:rsidP="00F626E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477D8">
        <w:rPr>
          <w:rFonts w:eastAsia="Times New Roman" w:cstheme="minorHAnsi"/>
          <w:color w:val="000000"/>
          <w:bdr w:val="none" w:sz="0" w:space="0" w:color="auto" w:frame="1"/>
        </w:rPr>
        <w:t>What is the impact of changing the level of detail (one hour vs one day) on the results?</w:t>
      </w:r>
    </w:p>
    <w:p w14:paraId="181D5BF0" w14:textId="77777777" w:rsidR="00EB0352" w:rsidRDefault="00EB0352" w:rsidP="00EB035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</w:rPr>
      </w:pPr>
    </w:p>
    <w:p w14:paraId="0244DBF2" w14:textId="039B7735" w:rsidR="00EB0352" w:rsidRPr="005477D8" w:rsidRDefault="00E80F1C" w:rsidP="00EB035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The above question</w:t>
      </w:r>
      <w:r w:rsidR="00793B65">
        <w:rPr>
          <w:rFonts w:eastAsia="Times New Roman" w:cstheme="minorHAnsi"/>
          <w:color w:val="000000"/>
          <w:bdr w:val="none" w:sz="0" w:space="0" w:color="auto" w:frame="1"/>
        </w:rPr>
        <w:t>s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are only suggestion</w:t>
      </w:r>
      <w:r w:rsidR="00793B65">
        <w:rPr>
          <w:rFonts w:eastAsia="Times New Roman" w:cstheme="minorHAnsi"/>
          <w:color w:val="000000"/>
          <w:bdr w:val="none" w:sz="0" w:space="0" w:color="auto" w:frame="1"/>
        </w:rPr>
        <w:t>s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. </w:t>
      </w:r>
      <w:r w:rsidR="00EB0352">
        <w:rPr>
          <w:rFonts w:eastAsia="Times New Roman" w:cstheme="minorHAnsi"/>
          <w:color w:val="000000"/>
          <w:bdr w:val="none" w:sz="0" w:space="0" w:color="auto" w:frame="1"/>
        </w:rPr>
        <w:t xml:space="preserve">We will discuss more ideas in class. </w:t>
      </w:r>
      <w:r>
        <w:rPr>
          <w:rFonts w:eastAsia="Times New Roman" w:cstheme="minorHAnsi"/>
          <w:color w:val="000000"/>
          <w:bdr w:val="none" w:sz="0" w:space="0" w:color="auto" w:frame="1"/>
        </w:rPr>
        <w:br/>
      </w:r>
      <w:r>
        <w:rPr>
          <w:rFonts w:eastAsia="Times New Roman" w:cstheme="minorHAnsi"/>
          <w:color w:val="000000"/>
          <w:bdr w:val="none" w:sz="0" w:space="0" w:color="auto" w:frame="1"/>
        </w:rPr>
        <w:br/>
        <w:t xml:space="preserve">Your project must address three (3) business questions that can produce meaningful and actionable recommendations to the power company. </w:t>
      </w:r>
    </w:p>
    <w:p w14:paraId="582D61CC" w14:textId="41B1DEAE" w:rsidR="00C12F15" w:rsidRPr="00F626E6" w:rsidRDefault="00C12F15" w:rsidP="00BD3B28">
      <w:pPr>
        <w:jc w:val="both"/>
        <w:rPr>
          <w:rFonts w:cstheme="minorHAnsi"/>
        </w:rPr>
      </w:pPr>
    </w:p>
    <w:p w14:paraId="269DB5C9" w14:textId="685D88E0" w:rsidR="00F01FE4" w:rsidRDefault="00EB0352" w:rsidP="00236E82">
      <w:p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  <w:b/>
          <w:bCs/>
        </w:rPr>
        <w:t>Deliverables</w:t>
      </w:r>
    </w:p>
    <w:p w14:paraId="38276BFD" w14:textId="4F3EAA94" w:rsidR="00EB0352" w:rsidRDefault="00EB0352" w:rsidP="00EB0352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E80F1C">
        <w:rPr>
          <w:rFonts w:ascii="Times New Roman" w:hAnsi="Times New Roman" w:cs="Times New Roman"/>
          <w:sz w:val="24"/>
          <w:szCs w:val="24"/>
        </w:rPr>
        <w:t>TWBX</w:t>
      </w:r>
      <w:r>
        <w:rPr>
          <w:rFonts w:ascii="Times New Roman" w:hAnsi="Times New Roman" w:cs="Times New Roman"/>
          <w:sz w:val="24"/>
          <w:szCs w:val="24"/>
        </w:rPr>
        <w:t xml:space="preserve"> file with at least </w:t>
      </w:r>
      <w:r w:rsidR="00F717ED">
        <w:rPr>
          <w:rFonts w:ascii="Times New Roman" w:hAnsi="Times New Roman" w:cs="Times New Roman"/>
          <w:sz w:val="24"/>
          <w:szCs w:val="24"/>
        </w:rPr>
        <w:t>4</w:t>
      </w:r>
      <w:r w:rsidR="00793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 tools</w:t>
      </w:r>
      <w:r w:rsidR="00E80F1C">
        <w:rPr>
          <w:rFonts w:ascii="Times New Roman" w:hAnsi="Times New Roman" w:cs="Times New Roman"/>
          <w:sz w:val="24"/>
          <w:szCs w:val="24"/>
        </w:rPr>
        <w:t xml:space="preserve"> – each addressing different business questions</w:t>
      </w:r>
      <w:r>
        <w:rPr>
          <w:rFonts w:ascii="Times New Roman" w:hAnsi="Times New Roman" w:cs="Times New Roman"/>
          <w:sz w:val="24"/>
          <w:szCs w:val="24"/>
        </w:rPr>
        <w:t>, 1 dashboard, and 1 story</w:t>
      </w:r>
      <w:r w:rsidR="00793B65">
        <w:rPr>
          <w:rFonts w:ascii="Times New Roman" w:hAnsi="Times New Roman" w:cs="Times New Roman"/>
          <w:sz w:val="24"/>
          <w:szCs w:val="24"/>
        </w:rPr>
        <w:t xml:space="preserve">. You may add more visual </w:t>
      </w:r>
      <w:proofErr w:type="gramStart"/>
      <w:r w:rsidR="00793B65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="00793B65">
        <w:rPr>
          <w:rFonts w:ascii="Times New Roman" w:hAnsi="Times New Roman" w:cs="Times New Roman"/>
          <w:sz w:val="24"/>
          <w:szCs w:val="24"/>
        </w:rPr>
        <w:t xml:space="preserve"> but it should not be more than 7. </w:t>
      </w:r>
      <w:r w:rsidR="00DC37A5" w:rsidRPr="00DC37A5">
        <w:rPr>
          <w:rFonts w:ascii="Times New Roman" w:hAnsi="Times New Roman" w:cs="Times New Roman"/>
          <w:color w:val="0070C0"/>
          <w:sz w:val="24"/>
          <w:szCs w:val="24"/>
        </w:rPr>
        <w:t>(This task is approximately 30%)</w:t>
      </w:r>
    </w:p>
    <w:p w14:paraId="5B669749" w14:textId="6BB94673" w:rsidR="00EB0352" w:rsidRDefault="00EB0352" w:rsidP="00EB0352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E80F1C">
        <w:rPr>
          <w:rFonts w:ascii="Times New Roman" w:hAnsi="Times New Roman" w:cs="Times New Roman"/>
          <w:sz w:val="24"/>
          <w:szCs w:val="24"/>
        </w:rPr>
        <w:t>TFLX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9C6A536" w14:textId="577C7156" w:rsidR="00EB0352" w:rsidRDefault="00A41462" w:rsidP="00EB0352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EB0352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03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from running the flow on Tableau Prep Builder</w:t>
      </w:r>
      <w:r w:rsidR="00EB0352">
        <w:rPr>
          <w:rFonts w:ascii="Times New Roman" w:hAnsi="Times New Roman" w:cs="Times New Roman"/>
          <w:sz w:val="24"/>
          <w:szCs w:val="24"/>
        </w:rPr>
        <w:t xml:space="preserve"> (all in Excel formats after cleaning and data manipulation) </w:t>
      </w:r>
    </w:p>
    <w:p w14:paraId="24BCCC5B" w14:textId="66BC49E4" w:rsidR="00EB0352" w:rsidRDefault="00EB0352" w:rsidP="00EB0352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One MS Word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discuss</w:t>
      </w:r>
      <w:r w:rsidR="006779E7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9E7">
        <w:rPr>
          <w:rFonts w:ascii="Times New Roman" w:hAnsi="Times New Roman" w:cs="Times New Roman"/>
          <w:sz w:val="24"/>
          <w:szCs w:val="24"/>
        </w:rPr>
        <w:t>the items listed in the Final Report Structure (See below)</w:t>
      </w:r>
      <w:r>
        <w:rPr>
          <w:rFonts w:ascii="Times New Roman" w:hAnsi="Times New Roman" w:cs="Times New Roman"/>
          <w:sz w:val="24"/>
          <w:szCs w:val="24"/>
        </w:rPr>
        <w:t xml:space="preserve">. The document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at least </w:t>
      </w:r>
      <w:r w:rsidR="006779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="006779E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long, times new roman 12-sized font, and double space. All explanations must be completed in bullet format</w:t>
      </w:r>
      <w:r w:rsidR="006779E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="006779E7"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 w:rsidR="006779E7">
        <w:rPr>
          <w:rFonts w:ascii="Times New Roman" w:hAnsi="Times New Roman" w:cs="Times New Roman"/>
          <w:sz w:val="24"/>
          <w:szCs w:val="24"/>
        </w:rPr>
        <w:t xml:space="preserve"> of executive summary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6594">
        <w:rPr>
          <w:rFonts w:ascii="Times New Roman" w:hAnsi="Times New Roman" w:cs="Times New Roman"/>
          <w:sz w:val="24"/>
          <w:szCs w:val="24"/>
        </w:rPr>
        <w:t xml:space="preserve">The business questions </w:t>
      </w:r>
      <w:proofErr w:type="gramStart"/>
      <w:r w:rsidR="0029659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296594">
        <w:rPr>
          <w:rFonts w:ascii="Times New Roman" w:hAnsi="Times New Roman" w:cs="Times New Roman"/>
          <w:sz w:val="24"/>
          <w:szCs w:val="24"/>
        </w:rPr>
        <w:t xml:space="preserve"> be included in the document.</w:t>
      </w:r>
    </w:p>
    <w:p w14:paraId="79F87A53" w14:textId="2E716E5E" w:rsidR="00EB0352" w:rsidRDefault="00EB0352" w:rsidP="00EB0352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Video (MP4)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(not more than </w:t>
      </w:r>
      <w:r w:rsidR="00F717E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minutes) that shows how to use your project to reveal hidden knowledge from the data. You may use Zoom to record the video</w:t>
      </w:r>
      <w:r w:rsidR="00E80F1C">
        <w:rPr>
          <w:rFonts w:ascii="Times New Roman" w:hAnsi="Times New Roman" w:cs="Times New Roman"/>
          <w:sz w:val="24"/>
          <w:szCs w:val="24"/>
        </w:rPr>
        <w:t xml:space="preserve"> and do the discussion by using Story.</w:t>
      </w:r>
      <w:r w:rsidR="001E4DF9">
        <w:rPr>
          <w:rFonts w:ascii="Times New Roman" w:hAnsi="Times New Roman" w:cs="Times New Roman"/>
          <w:sz w:val="24"/>
          <w:szCs w:val="24"/>
        </w:rPr>
        <w:t xml:space="preserve"> </w:t>
      </w:r>
      <w:r w:rsidR="001E4DF9" w:rsidRPr="00DC37A5">
        <w:rPr>
          <w:rFonts w:ascii="Times New Roman" w:hAnsi="Times New Roman" w:cs="Times New Roman"/>
          <w:color w:val="0070C0"/>
          <w:sz w:val="24"/>
          <w:szCs w:val="24"/>
        </w:rPr>
        <w:t xml:space="preserve">(This task is approximately </w:t>
      </w:r>
      <w:r w:rsidR="001E4DF9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="001E4DF9" w:rsidRPr="00DC37A5">
        <w:rPr>
          <w:rFonts w:ascii="Times New Roman" w:hAnsi="Times New Roman" w:cs="Times New Roman"/>
          <w:color w:val="0070C0"/>
          <w:sz w:val="24"/>
          <w:szCs w:val="24"/>
        </w:rPr>
        <w:t>%)</w:t>
      </w:r>
    </w:p>
    <w:p w14:paraId="341EF4A5" w14:textId="55EC4677" w:rsidR="00E80F1C" w:rsidRPr="001E4DF9" w:rsidRDefault="00E80F1C" w:rsidP="001E4DF9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Video (MP4) files (not more than 5 minutes) that discuss how pre-attentive attributes are used in the project. </w:t>
      </w:r>
      <w:r w:rsidR="001E4DF9" w:rsidRPr="00DC37A5">
        <w:rPr>
          <w:rFonts w:ascii="Times New Roman" w:hAnsi="Times New Roman" w:cs="Times New Roman"/>
          <w:color w:val="0070C0"/>
          <w:sz w:val="24"/>
          <w:szCs w:val="24"/>
        </w:rPr>
        <w:t xml:space="preserve">(This task is approximately </w:t>
      </w:r>
      <w:r w:rsidR="001E4DF9"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="001E4DF9" w:rsidRPr="00DC37A5">
        <w:rPr>
          <w:rFonts w:ascii="Times New Roman" w:hAnsi="Times New Roman" w:cs="Times New Roman"/>
          <w:color w:val="0070C0"/>
          <w:sz w:val="24"/>
          <w:szCs w:val="24"/>
        </w:rPr>
        <w:t>%)</w:t>
      </w:r>
    </w:p>
    <w:p w14:paraId="41B3DEAD" w14:textId="697BAA88" w:rsidR="004464EB" w:rsidRPr="004464EB" w:rsidRDefault="004464EB" w:rsidP="00EB0352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4EB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proofErr w:type="gramStart"/>
      <w:r w:rsidRPr="004464EB">
        <w:rPr>
          <w:rFonts w:ascii="Times New Roman" w:hAnsi="Times New Roman" w:cs="Times New Roman"/>
          <w:b/>
          <w:bCs/>
          <w:sz w:val="24"/>
          <w:szCs w:val="24"/>
        </w:rPr>
        <w:t>files about</w:t>
      </w:r>
      <w:proofErr w:type="gramEnd"/>
      <w:r w:rsidRPr="004464EB">
        <w:rPr>
          <w:rFonts w:ascii="Times New Roman" w:hAnsi="Times New Roman" w:cs="Times New Roman"/>
          <w:b/>
          <w:bCs/>
          <w:sz w:val="24"/>
          <w:szCs w:val="24"/>
        </w:rPr>
        <w:t xml:space="preserve"> must be put in 1 zipped folder</w:t>
      </w:r>
      <w:r w:rsidR="0029659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96594" w:rsidRPr="00296594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You must use group number </w:t>
      </w:r>
      <w:r w:rsidR="00F717E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and section (afternoon or evening) </w:t>
      </w:r>
      <w:r w:rsidR="00296594" w:rsidRPr="00296594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as a part of the file names. </w:t>
      </w:r>
    </w:p>
    <w:p w14:paraId="1A8BAD2E" w14:textId="07C75793" w:rsidR="00236E82" w:rsidRDefault="00236E82" w:rsidP="00236E82">
      <w:pPr>
        <w:rPr>
          <w:b/>
          <w:bCs/>
        </w:rPr>
      </w:pPr>
      <w:r w:rsidRPr="00236E82">
        <w:rPr>
          <w:b/>
          <w:bCs/>
        </w:rPr>
        <w:t>Final Report Structure</w:t>
      </w:r>
      <w:r w:rsidR="00EB0352">
        <w:rPr>
          <w:b/>
          <w:bCs/>
        </w:rPr>
        <w:t xml:space="preserve"> (MS Word)</w:t>
      </w:r>
    </w:p>
    <w:p w14:paraId="7B7F8A0F" w14:textId="2DB24995" w:rsidR="00236E82" w:rsidRDefault="00236E82" w:rsidP="00236E82">
      <w:r>
        <w:t xml:space="preserve">The </w:t>
      </w:r>
      <w:r w:rsidR="009F4AEA">
        <w:t xml:space="preserve">written </w:t>
      </w:r>
      <w:r>
        <w:t xml:space="preserve">report length should </w:t>
      </w:r>
      <w:r w:rsidR="006779E7">
        <w:t>be at least</w:t>
      </w:r>
      <w:r>
        <w:t xml:space="preserve"> 3 pages. The report should include links to the dashboard and story line. </w:t>
      </w:r>
    </w:p>
    <w:p w14:paraId="66E0652C" w14:textId="77777777" w:rsidR="00236E82" w:rsidRDefault="00236E82" w:rsidP="00236E82">
      <w:pPr>
        <w:pStyle w:val="ListParagraph"/>
        <w:numPr>
          <w:ilvl w:val="0"/>
          <w:numId w:val="18"/>
        </w:numPr>
      </w:pPr>
      <w:r>
        <w:t xml:space="preserve">Title (Report Title) </w:t>
      </w:r>
    </w:p>
    <w:p w14:paraId="49962F69" w14:textId="184344C0" w:rsidR="00236E82" w:rsidRDefault="00236E82" w:rsidP="00236E82">
      <w:pPr>
        <w:pStyle w:val="ListParagraph"/>
        <w:numPr>
          <w:ilvl w:val="0"/>
          <w:numId w:val="18"/>
        </w:numPr>
      </w:pPr>
      <w:r>
        <w:t>Executive Summary (A concise summary (250 words) of the report</w:t>
      </w:r>
      <w:r w:rsidR="0083184A">
        <w:t xml:space="preserve"> with key insights</w:t>
      </w:r>
      <w:r>
        <w:t xml:space="preserve">) </w:t>
      </w:r>
    </w:p>
    <w:p w14:paraId="0521A5AA" w14:textId="409944A9" w:rsidR="00296594" w:rsidRDefault="00296594" w:rsidP="00236E82">
      <w:pPr>
        <w:pStyle w:val="ListParagraph"/>
        <w:numPr>
          <w:ilvl w:val="0"/>
          <w:numId w:val="18"/>
        </w:numPr>
      </w:pPr>
      <w:r>
        <w:t xml:space="preserve">Business questions. </w:t>
      </w:r>
    </w:p>
    <w:p w14:paraId="21A5B49A" w14:textId="77777777" w:rsidR="00236E82" w:rsidRDefault="00236E82" w:rsidP="00236E82">
      <w:pPr>
        <w:pStyle w:val="ListParagraph"/>
        <w:numPr>
          <w:ilvl w:val="0"/>
          <w:numId w:val="18"/>
        </w:numPr>
      </w:pPr>
      <w:r>
        <w:t>Introduction (Outline the key challenge, trends in energy pricing, and variables impacting it)</w:t>
      </w:r>
    </w:p>
    <w:p w14:paraId="6D0E292C" w14:textId="6288DF0E" w:rsidR="00236E82" w:rsidRDefault="00EB0352" w:rsidP="00236E82">
      <w:pPr>
        <w:pStyle w:val="ListParagraph"/>
        <w:numPr>
          <w:ilvl w:val="0"/>
          <w:numId w:val="18"/>
        </w:numPr>
      </w:pPr>
      <w:r>
        <w:t xml:space="preserve">Explain issues in </w:t>
      </w:r>
      <w:r w:rsidR="00236E82">
        <w:t>Data Prep</w:t>
      </w:r>
      <w:r>
        <w:t xml:space="preserve"> and a</w:t>
      </w:r>
      <w:r w:rsidR="00236E82">
        <w:t xml:space="preserve"> brief overview how </w:t>
      </w:r>
      <w:r>
        <w:t>the data</w:t>
      </w:r>
      <w:r w:rsidR="00236E82">
        <w:t xml:space="preserve"> was transformed for </w:t>
      </w:r>
      <w:proofErr w:type="gramStart"/>
      <w:r w:rsidR="00236E82">
        <w:t>analysis</w:t>
      </w:r>
      <w:proofErr w:type="gramEnd"/>
    </w:p>
    <w:p w14:paraId="72A456C4" w14:textId="3B0FE19E" w:rsidR="00EB0352" w:rsidRDefault="00EB0352" w:rsidP="00236E82">
      <w:pPr>
        <w:pStyle w:val="ListParagraph"/>
        <w:numPr>
          <w:ilvl w:val="0"/>
          <w:numId w:val="18"/>
        </w:numPr>
      </w:pPr>
      <w:r>
        <w:t>Explain why you choose a certain subset of data (if any)</w:t>
      </w:r>
    </w:p>
    <w:p w14:paraId="534E63C9" w14:textId="6B8A5D17" w:rsidR="00236E82" w:rsidRDefault="00236E82" w:rsidP="00236E82">
      <w:pPr>
        <w:pStyle w:val="ListParagraph"/>
        <w:numPr>
          <w:ilvl w:val="0"/>
          <w:numId w:val="18"/>
        </w:numPr>
      </w:pPr>
      <w:r>
        <w:t>Analys</w:t>
      </w:r>
      <w:r w:rsidR="00793B65">
        <w:t>es</w:t>
      </w:r>
      <w:r>
        <w:t xml:space="preserve"> (Key insights from the data</w:t>
      </w:r>
      <w:r w:rsidR="00793B65">
        <w:t xml:space="preserve"> analyses from visual tools</w:t>
      </w:r>
      <w:r>
        <w:t xml:space="preserve">) </w:t>
      </w:r>
    </w:p>
    <w:p w14:paraId="00730EA1" w14:textId="0D7D545C" w:rsidR="00236E82" w:rsidRDefault="00236E82" w:rsidP="00236E82">
      <w:pPr>
        <w:pStyle w:val="ListParagraph"/>
        <w:numPr>
          <w:ilvl w:val="0"/>
          <w:numId w:val="18"/>
        </w:numPr>
      </w:pPr>
      <w:r>
        <w:t>Story</w:t>
      </w:r>
      <w:r w:rsidR="00E80F1C">
        <w:t>/ Story line</w:t>
      </w:r>
      <w:r>
        <w:t xml:space="preserve"> that narrates interesting insights from the data to inform an audience interested in learning about electricity prices in a deregulated market such as </w:t>
      </w:r>
      <w:proofErr w:type="gramStart"/>
      <w:r>
        <w:t>Texas</w:t>
      </w:r>
      <w:proofErr w:type="gramEnd"/>
      <w:r>
        <w:t xml:space="preserve"> </w:t>
      </w:r>
    </w:p>
    <w:p w14:paraId="5904F8CD" w14:textId="259EA4E6" w:rsidR="00236E82" w:rsidRDefault="00236E82" w:rsidP="00236E82">
      <w:pPr>
        <w:pStyle w:val="ListParagraph"/>
        <w:numPr>
          <w:ilvl w:val="0"/>
          <w:numId w:val="18"/>
        </w:numPr>
      </w:pPr>
      <w:r>
        <w:t>Ideas on how to extend the work (If you were asked to do further analysis what will be 2 suggestions that you will make)</w:t>
      </w:r>
    </w:p>
    <w:p w14:paraId="7657EFB2" w14:textId="61C35723" w:rsidR="006C3259" w:rsidRDefault="006C3259" w:rsidP="00236E82">
      <w:pPr>
        <w:pStyle w:val="ListParagraph"/>
        <w:numPr>
          <w:ilvl w:val="0"/>
          <w:numId w:val="18"/>
        </w:numPr>
      </w:pPr>
      <w:r>
        <w:t xml:space="preserve">List issues with data cleaning such as missing data, anomalies, </w:t>
      </w:r>
      <w:proofErr w:type="gramStart"/>
      <w:r>
        <w:t>recoding</w:t>
      </w:r>
      <w:proofErr w:type="gramEnd"/>
      <w:r>
        <w:t xml:space="preserve">, etc. </w:t>
      </w:r>
    </w:p>
    <w:p w14:paraId="01ADFF01" w14:textId="77777777" w:rsidR="00DC37A5" w:rsidRPr="00DC37A5" w:rsidRDefault="00DC37A5" w:rsidP="00DC37A5">
      <w:pPr>
        <w:pStyle w:val="ListParagraph"/>
        <w:numPr>
          <w:ilvl w:val="0"/>
          <w:numId w:val="18"/>
        </w:numPr>
        <w:spacing w:after="200" w:line="276" w:lineRule="auto"/>
        <w:rPr>
          <w:rFonts w:cstheme="minorHAnsi"/>
        </w:rPr>
      </w:pPr>
      <w:r w:rsidRPr="00DC37A5">
        <w:rPr>
          <w:rFonts w:cstheme="minorHAnsi"/>
        </w:rPr>
        <w:t xml:space="preserve">Give examples of what part of your visual tool support the </w:t>
      </w:r>
      <w:proofErr w:type="gramStart"/>
      <w:r w:rsidRPr="00DC37A5">
        <w:rPr>
          <w:rFonts w:cstheme="minorHAnsi"/>
        </w:rPr>
        <w:t>followings;</w:t>
      </w:r>
      <w:proofErr w:type="gramEnd"/>
    </w:p>
    <w:p w14:paraId="0B1C8190" w14:textId="77777777" w:rsidR="00DC37A5" w:rsidRPr="00DC37A5" w:rsidRDefault="00DC37A5" w:rsidP="00DC37A5">
      <w:pPr>
        <w:pStyle w:val="ListParagraph"/>
        <w:numPr>
          <w:ilvl w:val="1"/>
          <w:numId w:val="18"/>
        </w:numPr>
        <w:spacing w:after="200" w:line="276" w:lineRule="auto"/>
        <w:rPr>
          <w:rFonts w:cstheme="minorHAnsi"/>
        </w:rPr>
      </w:pPr>
      <w:r w:rsidRPr="00DC37A5">
        <w:rPr>
          <w:rFonts w:cstheme="minorHAnsi"/>
        </w:rPr>
        <w:t>Descriptive Analytics</w:t>
      </w:r>
    </w:p>
    <w:p w14:paraId="5FA32DA1" w14:textId="77777777" w:rsidR="00DC37A5" w:rsidRPr="00DC37A5" w:rsidRDefault="00DC37A5" w:rsidP="00DC37A5">
      <w:pPr>
        <w:pStyle w:val="ListParagraph"/>
        <w:numPr>
          <w:ilvl w:val="1"/>
          <w:numId w:val="18"/>
        </w:numPr>
        <w:spacing w:after="200" w:line="276" w:lineRule="auto"/>
        <w:rPr>
          <w:rFonts w:cstheme="minorHAnsi"/>
        </w:rPr>
      </w:pPr>
      <w:r w:rsidRPr="00DC37A5">
        <w:rPr>
          <w:rFonts w:cstheme="minorHAnsi"/>
        </w:rPr>
        <w:t>Diagnostic Analytics</w:t>
      </w:r>
    </w:p>
    <w:p w14:paraId="121A72CA" w14:textId="77777777" w:rsidR="00DC37A5" w:rsidRPr="00DC37A5" w:rsidRDefault="00DC37A5" w:rsidP="00DC37A5">
      <w:pPr>
        <w:pStyle w:val="ListParagraph"/>
        <w:numPr>
          <w:ilvl w:val="1"/>
          <w:numId w:val="18"/>
        </w:numPr>
        <w:spacing w:after="200" w:line="276" w:lineRule="auto"/>
        <w:rPr>
          <w:rFonts w:cstheme="minorHAnsi"/>
        </w:rPr>
      </w:pPr>
      <w:r w:rsidRPr="00DC37A5">
        <w:rPr>
          <w:rFonts w:cstheme="minorHAnsi"/>
        </w:rPr>
        <w:t>Predictive Analytics</w:t>
      </w:r>
    </w:p>
    <w:p w14:paraId="1BB27CDC" w14:textId="77777777" w:rsidR="00DC37A5" w:rsidRPr="00DC37A5" w:rsidRDefault="00DC37A5" w:rsidP="00DC37A5">
      <w:pPr>
        <w:pStyle w:val="ListParagraph"/>
        <w:numPr>
          <w:ilvl w:val="1"/>
          <w:numId w:val="18"/>
        </w:numPr>
        <w:spacing w:after="200" w:line="276" w:lineRule="auto"/>
        <w:rPr>
          <w:rFonts w:cstheme="minorHAnsi"/>
        </w:rPr>
      </w:pPr>
      <w:r w:rsidRPr="00DC37A5">
        <w:rPr>
          <w:rFonts w:cstheme="minorHAnsi"/>
        </w:rPr>
        <w:t xml:space="preserve">Prescriptive Analytics </w:t>
      </w:r>
    </w:p>
    <w:p w14:paraId="296CD6B8" w14:textId="27737E44" w:rsidR="00DC37A5" w:rsidRPr="00DC37A5" w:rsidRDefault="00DC37A5" w:rsidP="00DC37A5">
      <w:pPr>
        <w:pStyle w:val="Heading3"/>
        <w:ind w:left="1080"/>
        <w:rPr>
          <w:rFonts w:asciiTheme="minorHAnsi" w:eastAsiaTheme="minorHAnsi" w:hAnsiTheme="minorHAnsi" w:cstheme="minorHAnsi"/>
          <w:b w:val="0"/>
          <w:bCs w:val="0"/>
          <w:color w:val="auto"/>
        </w:rPr>
      </w:pPr>
      <w:r w:rsidRPr="00DC37A5">
        <w:rPr>
          <w:rFonts w:asciiTheme="minorHAnsi" w:eastAsiaTheme="minorHAnsi" w:hAnsiTheme="minorHAnsi" w:cstheme="minorHAnsi"/>
          <w:b w:val="0"/>
          <w:bCs w:val="0"/>
          <w:color w:val="auto"/>
        </w:rPr>
        <w:t>Create a section on MS Word and name it "</w:t>
      </w:r>
      <w:r w:rsidRPr="00DC37A5">
        <w:rPr>
          <w:rFonts w:asciiTheme="minorHAnsi" w:eastAsiaTheme="minorHAnsi" w:hAnsiTheme="minorHAnsi" w:cstheme="minorHAnsi"/>
          <w:b w:val="0"/>
          <w:bCs w:val="0"/>
          <w:color w:val="0070C0"/>
        </w:rPr>
        <w:t>Supporting Analytics</w:t>
      </w:r>
      <w:r w:rsidRPr="00DC37A5">
        <w:rPr>
          <w:rFonts w:asciiTheme="minorHAnsi" w:eastAsiaTheme="minorHAnsi" w:hAnsiTheme="minorHAnsi" w:cstheme="minorHAnsi"/>
          <w:b w:val="0"/>
          <w:bCs w:val="0"/>
          <w:color w:val="auto"/>
        </w:rPr>
        <w:t>". Then copy picture(s) from Tableau Desktop project and discuss how they support each type of analytics. (</w:t>
      </w:r>
      <w:r w:rsidRPr="00DC37A5">
        <w:rPr>
          <w:rFonts w:asciiTheme="minorHAnsi" w:eastAsiaTheme="minorHAnsi" w:hAnsiTheme="minorHAnsi" w:cstheme="minorHAnsi"/>
          <w:b w:val="0"/>
          <w:bCs w:val="0"/>
          <w:color w:val="0070C0"/>
        </w:rPr>
        <w:t>This task is approximately 1</w:t>
      </w:r>
      <w:r w:rsidR="001E4DF9">
        <w:rPr>
          <w:rFonts w:asciiTheme="minorHAnsi" w:eastAsiaTheme="minorHAnsi" w:hAnsiTheme="minorHAnsi" w:cstheme="minorHAnsi"/>
          <w:b w:val="0"/>
          <w:bCs w:val="0"/>
          <w:color w:val="0070C0"/>
        </w:rPr>
        <w:t>0</w:t>
      </w:r>
      <w:r w:rsidRPr="00DC37A5">
        <w:rPr>
          <w:rFonts w:asciiTheme="minorHAnsi" w:eastAsiaTheme="minorHAnsi" w:hAnsiTheme="minorHAnsi" w:cstheme="minorHAnsi"/>
          <w:b w:val="0"/>
          <w:bCs w:val="0"/>
          <w:color w:val="0070C0"/>
        </w:rPr>
        <w:t>%</w:t>
      </w:r>
      <w:r w:rsidRPr="00DC37A5">
        <w:rPr>
          <w:rFonts w:asciiTheme="minorHAnsi" w:eastAsiaTheme="minorHAnsi" w:hAnsiTheme="minorHAnsi" w:cstheme="minorHAnsi"/>
          <w:b w:val="0"/>
          <w:bCs w:val="0"/>
          <w:color w:val="auto"/>
        </w:rPr>
        <w:t>)</w:t>
      </w:r>
    </w:p>
    <w:p w14:paraId="5092F1BD" w14:textId="1DA7968F" w:rsidR="00DC37A5" w:rsidRPr="00DC37A5" w:rsidRDefault="00DC37A5" w:rsidP="00DC37A5">
      <w:pPr>
        <w:pStyle w:val="ListParagraph"/>
        <w:numPr>
          <w:ilvl w:val="0"/>
          <w:numId w:val="18"/>
        </w:numPr>
        <w:spacing w:after="200" w:line="276" w:lineRule="auto"/>
        <w:rPr>
          <w:rFonts w:cstheme="minorHAnsi"/>
        </w:rPr>
      </w:pPr>
      <w:r w:rsidRPr="00DC37A5">
        <w:rPr>
          <w:rFonts w:cstheme="minorHAnsi"/>
        </w:rPr>
        <w:t xml:space="preserve">Create a section on MS Word and name </w:t>
      </w:r>
      <w:proofErr w:type="gramStart"/>
      <w:r w:rsidRPr="00DC37A5">
        <w:rPr>
          <w:rFonts w:cstheme="minorHAnsi"/>
        </w:rPr>
        <w:t>it</w:t>
      </w:r>
      <w:proofErr w:type="gramEnd"/>
      <w:r w:rsidRPr="00DC37A5">
        <w:rPr>
          <w:rFonts w:cstheme="minorHAnsi"/>
        </w:rPr>
        <w:t xml:space="preserve"> "</w:t>
      </w:r>
      <w:r w:rsidRPr="00DC37A5">
        <w:rPr>
          <w:rFonts w:cstheme="minorHAnsi"/>
          <w:color w:val="0070C0"/>
        </w:rPr>
        <w:t>Recommendations</w:t>
      </w:r>
      <w:r w:rsidRPr="00DC37A5">
        <w:rPr>
          <w:rFonts w:cstheme="minorHAnsi"/>
        </w:rPr>
        <w:t xml:space="preserve">". Under this section, list 2 actionable and data-driven recommendations for any teams in the competition to perform better in the future competition. In your recommendation, </w:t>
      </w:r>
      <w:r>
        <w:rPr>
          <w:rFonts w:cstheme="minorHAnsi"/>
        </w:rPr>
        <w:t>be specific in describing</w:t>
      </w:r>
      <w:r w:rsidRPr="00DC37A5">
        <w:rPr>
          <w:rFonts w:cstheme="minorHAnsi"/>
        </w:rPr>
        <w:t xml:space="preserve"> “how you came to the recommendation” and “what part of visual tools that provided the supporting data to you”. </w:t>
      </w:r>
      <w:r w:rsidRPr="00DC37A5">
        <w:rPr>
          <w:rFonts w:cstheme="minorHAnsi"/>
          <w:color w:val="0070C0"/>
        </w:rPr>
        <w:t>(This task is approximately 1</w:t>
      </w:r>
      <w:r w:rsidR="001E4DF9">
        <w:rPr>
          <w:rFonts w:cstheme="minorHAnsi"/>
          <w:color w:val="0070C0"/>
        </w:rPr>
        <w:t>0</w:t>
      </w:r>
      <w:r w:rsidRPr="00DC37A5">
        <w:rPr>
          <w:rFonts w:cstheme="minorHAnsi"/>
          <w:color w:val="0070C0"/>
        </w:rPr>
        <w:t>%.)</w:t>
      </w:r>
    </w:p>
    <w:p w14:paraId="0685A837" w14:textId="77777777" w:rsidR="00DC37A5" w:rsidRDefault="00DC37A5" w:rsidP="00DC37A5">
      <w:pPr>
        <w:ind w:left="360"/>
      </w:pPr>
    </w:p>
    <w:p w14:paraId="5FA3499B" w14:textId="214FA7E8" w:rsidR="006779E7" w:rsidRPr="006779E7" w:rsidRDefault="006779E7" w:rsidP="006779E7">
      <w:pPr>
        <w:rPr>
          <w:b/>
          <w:bCs/>
        </w:rPr>
      </w:pPr>
      <w:r>
        <w:rPr>
          <w:b/>
          <w:bCs/>
        </w:rPr>
        <w:t>Grading Criteria</w:t>
      </w:r>
    </w:p>
    <w:p w14:paraId="61B2F51E" w14:textId="77777777" w:rsidR="006779E7" w:rsidRPr="006779E7" w:rsidRDefault="006779E7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6779E7">
        <w:rPr>
          <w:rFonts w:cstheme="minorHAnsi"/>
        </w:rPr>
        <w:t>The alignment between your project goals and use of Visual Tools, Dashboard, and Story.</w:t>
      </w:r>
    </w:p>
    <w:p w14:paraId="29725CD0" w14:textId="6E455499" w:rsidR="006779E7" w:rsidRPr="006779E7" w:rsidRDefault="006779E7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proofErr w:type="gramStart"/>
      <w:r w:rsidRPr="006779E7">
        <w:rPr>
          <w:rFonts w:cstheme="minorHAnsi"/>
        </w:rPr>
        <w:t>How filtering</w:t>
      </w:r>
      <w:proofErr w:type="gramEnd"/>
      <w:r w:rsidRPr="006779E7">
        <w:rPr>
          <w:rFonts w:cstheme="minorHAnsi"/>
        </w:rPr>
        <w:t xml:space="preserve">, animation, </w:t>
      </w:r>
      <w:r w:rsidR="00E80F1C">
        <w:rPr>
          <w:rFonts w:cstheme="minorHAnsi"/>
        </w:rPr>
        <w:t xml:space="preserve">set, groups, </w:t>
      </w:r>
      <w:proofErr w:type="gramStart"/>
      <w:r w:rsidR="00E80F1C">
        <w:rPr>
          <w:rFonts w:cstheme="minorHAnsi"/>
        </w:rPr>
        <w:t>hierarchies</w:t>
      </w:r>
      <w:proofErr w:type="gramEnd"/>
      <w:r w:rsidR="00E80F1C">
        <w:rPr>
          <w:rFonts w:cstheme="minorHAnsi"/>
        </w:rPr>
        <w:t xml:space="preserve"> </w:t>
      </w:r>
      <w:r w:rsidRPr="006779E7">
        <w:rPr>
          <w:rFonts w:cstheme="minorHAnsi"/>
        </w:rPr>
        <w:t xml:space="preserve">and </w:t>
      </w:r>
      <w:r w:rsidR="00E80F1C">
        <w:rPr>
          <w:rFonts w:cstheme="minorHAnsi"/>
        </w:rPr>
        <w:t>other</w:t>
      </w:r>
      <w:r w:rsidRPr="006779E7">
        <w:rPr>
          <w:rFonts w:cstheme="minorHAnsi"/>
        </w:rPr>
        <w:t xml:space="preserve"> tools </w:t>
      </w:r>
      <w:r w:rsidR="00E80F1C">
        <w:rPr>
          <w:rFonts w:cstheme="minorHAnsi"/>
        </w:rPr>
        <w:t>are used</w:t>
      </w:r>
      <w:r w:rsidRPr="006779E7">
        <w:rPr>
          <w:rFonts w:cstheme="minorHAnsi"/>
        </w:rPr>
        <w:t xml:space="preserve"> unveil hidden knowledge in your data.</w:t>
      </w:r>
    </w:p>
    <w:p w14:paraId="235F5408" w14:textId="77777777" w:rsidR="006779E7" w:rsidRPr="006779E7" w:rsidRDefault="006779E7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6779E7">
        <w:rPr>
          <w:rFonts w:cstheme="minorHAnsi"/>
        </w:rPr>
        <w:t xml:space="preserve">Variety of Visual Tools used in the project. </w:t>
      </w:r>
    </w:p>
    <w:p w14:paraId="1B2780CA" w14:textId="77777777" w:rsidR="006779E7" w:rsidRDefault="006779E7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6779E7">
        <w:rPr>
          <w:rFonts w:cstheme="minorHAnsi"/>
        </w:rPr>
        <w:t xml:space="preserve">The </w:t>
      </w:r>
      <w:proofErr w:type="spellStart"/>
      <w:r w:rsidRPr="006779E7">
        <w:rPr>
          <w:rFonts w:cstheme="minorHAnsi"/>
        </w:rPr>
        <w:t>interactiveness</w:t>
      </w:r>
      <w:proofErr w:type="spellEnd"/>
      <w:r w:rsidRPr="006779E7">
        <w:rPr>
          <w:rFonts w:cstheme="minorHAnsi"/>
        </w:rPr>
        <w:t xml:space="preserve"> between visual tools on dashboard (s). </w:t>
      </w:r>
    </w:p>
    <w:p w14:paraId="2B6AD732" w14:textId="74916364" w:rsidR="00E80F1C" w:rsidRDefault="00E80F1C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 of pre-attentive attributes. This is very important because it accounts for 20% of your grade. </w:t>
      </w:r>
    </w:p>
    <w:p w14:paraId="7E157486" w14:textId="73DEAD75" w:rsidR="00DC37A5" w:rsidRDefault="00DC37A5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Provide concrete and actionable business recommendations within the scope of the data. </w:t>
      </w:r>
    </w:p>
    <w:p w14:paraId="7584F5B4" w14:textId="64F647D1" w:rsidR="001E4DF9" w:rsidRPr="006779E7" w:rsidRDefault="001E4DF9" w:rsidP="006779E7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Polishness of the video. </w:t>
      </w:r>
    </w:p>
    <w:p w14:paraId="34A78AFC" w14:textId="0F1ACFDD" w:rsidR="00236E82" w:rsidRDefault="006779E7" w:rsidP="00236E82">
      <w:pPr>
        <w:shd w:val="clear" w:color="auto" w:fill="FFFFFF" w:themeFill="background1"/>
        <w:jc w:val="both"/>
        <w:rPr>
          <w:b/>
          <w:bCs/>
        </w:rPr>
      </w:pPr>
      <w:r>
        <w:rPr>
          <w:b/>
          <w:bCs/>
        </w:rPr>
        <w:t>Extra Credits</w:t>
      </w:r>
    </w:p>
    <w:p w14:paraId="1A581E70" w14:textId="642A32B3" w:rsidR="006C3259" w:rsidRDefault="006C3259" w:rsidP="006C3259">
      <w:pPr>
        <w:pStyle w:val="ListParagraph"/>
        <w:numPr>
          <w:ilvl w:val="0"/>
          <w:numId w:val="21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A use of map with proper region coding will earn </w:t>
      </w:r>
      <w:r w:rsidRPr="004464EB">
        <w:rPr>
          <w:rFonts w:cstheme="minorHAnsi"/>
          <w:b/>
          <w:bCs/>
        </w:rPr>
        <w:t>30</w:t>
      </w:r>
      <w:r>
        <w:rPr>
          <w:rFonts w:cstheme="minorHAnsi"/>
        </w:rPr>
        <w:t xml:space="preserve"> </w:t>
      </w:r>
      <w:r w:rsidRPr="006C3259">
        <w:rPr>
          <w:rFonts w:cstheme="minorHAnsi"/>
          <w:b/>
          <w:bCs/>
        </w:rPr>
        <w:t>extra points</w:t>
      </w:r>
      <w:r>
        <w:rPr>
          <w:rFonts w:cstheme="minorHAnsi"/>
        </w:rPr>
        <w:t>.</w:t>
      </w:r>
    </w:p>
    <w:p w14:paraId="70B26E72" w14:textId="4737BD7B" w:rsidR="006C3259" w:rsidRDefault="006C3259" w:rsidP="006C3259">
      <w:pPr>
        <w:shd w:val="clear" w:color="auto" w:fill="FFFFFF" w:themeFill="background1"/>
        <w:ind w:left="720"/>
        <w:jc w:val="both"/>
        <w:rPr>
          <w:rFonts w:cstheme="minorHAnsi"/>
        </w:rPr>
      </w:pPr>
      <w:r>
        <w:rPr>
          <w:rFonts w:cstheme="minorHAnsi"/>
        </w:rPr>
        <w:t>Check the following resources to work on Map Visual Tool</w:t>
      </w:r>
    </w:p>
    <w:p w14:paraId="2D833E7A" w14:textId="7806529C" w:rsidR="006C3259" w:rsidRDefault="006C3259" w:rsidP="006C3259">
      <w:pPr>
        <w:shd w:val="clear" w:color="auto" w:fill="FFFFFF" w:themeFill="background1"/>
        <w:ind w:left="720"/>
        <w:jc w:val="both"/>
        <w:rPr>
          <w:rFonts w:cstheme="minorHAnsi"/>
        </w:rPr>
      </w:pPr>
      <w:r>
        <w:rPr>
          <w:rFonts w:cstheme="minorHAnsi"/>
        </w:rPr>
        <w:fldChar w:fldCharType="begin"/>
      </w:r>
      <w:ins w:id="0" w:author="Muthitacharoen, Achita" w:date="2023-05-03T14:15:00Z">
        <w:r>
          <w:rPr>
            <w:rFonts w:cstheme="minorHAnsi"/>
          </w:rPr>
          <w:instrText xml:space="preserve"> HYPERLINK "</w:instrText>
        </w:r>
      </w:ins>
      <w:r w:rsidRPr="006C3259">
        <w:rPr>
          <w:rFonts w:cstheme="minorHAnsi"/>
        </w:rPr>
        <w:instrText>https://help.tableau.com/current/pro/desktop/en-us/maps_custom_territories.htm</w:instrText>
      </w:r>
      <w:ins w:id="1" w:author="Muthitacharoen, Achita" w:date="2023-05-03T14:15:00Z">
        <w:r>
          <w:rPr>
            <w:rFonts w:cstheme="minorHAnsi"/>
          </w:rPr>
          <w:instrText xml:space="preserve">" </w:instrText>
        </w:r>
      </w:ins>
      <w:r>
        <w:rPr>
          <w:rFonts w:cstheme="minorHAnsi"/>
        </w:rPr>
      </w:r>
      <w:r>
        <w:rPr>
          <w:rFonts w:cstheme="minorHAnsi"/>
        </w:rPr>
        <w:fldChar w:fldCharType="separate"/>
      </w:r>
      <w:r w:rsidRPr="00591107">
        <w:rPr>
          <w:rStyle w:val="Hyperlink"/>
          <w:rFonts w:cstheme="minorHAnsi"/>
        </w:rPr>
        <w:t>https://help.tableau.com/current/pro/desktop/en-us/maps_custom_territories.htm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</w:p>
    <w:p w14:paraId="254436D9" w14:textId="44EDA980" w:rsidR="006C3259" w:rsidRDefault="00000000" w:rsidP="006C3259">
      <w:pPr>
        <w:shd w:val="clear" w:color="auto" w:fill="FFFFFF" w:themeFill="background1"/>
        <w:ind w:left="720"/>
        <w:jc w:val="both"/>
        <w:rPr>
          <w:rFonts w:cstheme="minorHAnsi"/>
        </w:rPr>
      </w:pPr>
      <w:hyperlink r:id="rId5" w:history="1">
        <w:r w:rsidR="006C3259" w:rsidRPr="00591107">
          <w:rPr>
            <w:rStyle w:val="Hyperlink"/>
            <w:rFonts w:cstheme="minorHAnsi"/>
          </w:rPr>
          <w:t>https://kb.tableau.com/articles/howto/mapping-a-single-state</w:t>
        </w:r>
      </w:hyperlink>
      <w:r w:rsidR="006C3259">
        <w:rPr>
          <w:rFonts w:cstheme="minorHAnsi"/>
        </w:rPr>
        <w:t xml:space="preserve"> </w:t>
      </w:r>
    </w:p>
    <w:p w14:paraId="19426660" w14:textId="2BBFAB78" w:rsidR="006C3259" w:rsidRDefault="00000000" w:rsidP="006C3259">
      <w:pPr>
        <w:shd w:val="clear" w:color="auto" w:fill="FFFFFF" w:themeFill="background1"/>
        <w:ind w:left="720"/>
        <w:jc w:val="both"/>
        <w:rPr>
          <w:rFonts w:cstheme="minorHAnsi"/>
        </w:rPr>
      </w:pPr>
      <w:hyperlink r:id="rId6" w:history="1">
        <w:r w:rsidR="006C3259" w:rsidRPr="00591107">
          <w:rPr>
            <w:rStyle w:val="Hyperlink"/>
            <w:rFonts w:cstheme="minorHAnsi"/>
          </w:rPr>
          <w:t>https://help.tableau.com/current/pro/desktop/en-us/maps_options.htm</w:t>
        </w:r>
      </w:hyperlink>
    </w:p>
    <w:p w14:paraId="457870E9" w14:textId="3FC16BDF" w:rsidR="004464EB" w:rsidRDefault="004464EB" w:rsidP="006C3259">
      <w:pPr>
        <w:pStyle w:val="ListParagraph"/>
        <w:numPr>
          <w:ilvl w:val="0"/>
          <w:numId w:val="21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793B65">
        <w:rPr>
          <w:rFonts w:cstheme="minorHAnsi"/>
        </w:rPr>
        <w:t>5</w:t>
      </w:r>
      <w:r w:rsidRPr="004464E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and </w:t>
      </w:r>
      <w:r w:rsidR="00793B65">
        <w:rPr>
          <w:rFonts w:cstheme="minorHAnsi"/>
        </w:rPr>
        <w:t>6</w:t>
      </w:r>
      <w:r w:rsidRPr="004464E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visual tool that you add to the project will earn up to </w:t>
      </w:r>
      <w:r w:rsidRPr="001E4DF9">
        <w:rPr>
          <w:rFonts w:cstheme="minorHAnsi"/>
          <w:b/>
          <w:bCs/>
          <w:color w:val="0070C0"/>
        </w:rPr>
        <w:t>10 extra points each</w:t>
      </w:r>
      <w:r>
        <w:rPr>
          <w:rFonts w:cstheme="minorHAnsi"/>
        </w:rPr>
        <w:t xml:space="preserve">. The extra points will </w:t>
      </w:r>
      <w:proofErr w:type="gramStart"/>
      <w:r>
        <w:rPr>
          <w:rFonts w:cstheme="minorHAnsi"/>
        </w:rPr>
        <w:t>depends</w:t>
      </w:r>
      <w:proofErr w:type="gramEnd"/>
      <w:r>
        <w:rPr>
          <w:rFonts w:cstheme="minorHAnsi"/>
        </w:rPr>
        <w:t xml:space="preserve"> on the their relevance to the questions that you are trying to explore. </w:t>
      </w:r>
      <w:r w:rsidR="00793B65">
        <w:rPr>
          <w:rFonts w:cstheme="minorHAnsi"/>
        </w:rPr>
        <w:t xml:space="preserve"> Name your visual tools in the right order and put a number in front of their visual tool work sheet (e.g. 1: Pricing history by </w:t>
      </w:r>
      <w:proofErr w:type="gramStart"/>
      <w:r w:rsidR="00793B65">
        <w:rPr>
          <w:rFonts w:cstheme="minorHAnsi"/>
        </w:rPr>
        <w:t>areas</w:t>
      </w:r>
      <w:proofErr w:type="gramEnd"/>
      <w:r w:rsidR="00793B65">
        <w:rPr>
          <w:rFonts w:cstheme="minorHAnsi"/>
        </w:rPr>
        <w:t xml:space="preserve">). Without a number in front of the worksheet name, I will not be </w:t>
      </w:r>
      <w:proofErr w:type="gramStart"/>
      <w:r w:rsidR="00793B65">
        <w:rPr>
          <w:rFonts w:cstheme="minorHAnsi"/>
        </w:rPr>
        <w:t>identify</w:t>
      </w:r>
      <w:proofErr w:type="gramEnd"/>
      <w:r w:rsidR="00793B65">
        <w:rPr>
          <w:rFonts w:cstheme="minorHAnsi"/>
        </w:rPr>
        <w:t xml:space="preserve"> the visual tool that will receive extra points. </w:t>
      </w:r>
    </w:p>
    <w:p w14:paraId="7AF4C2F9" w14:textId="77777777" w:rsidR="004464EB" w:rsidRPr="006C3259" w:rsidRDefault="004464EB" w:rsidP="004464EB">
      <w:pPr>
        <w:pStyle w:val="ListParagraph"/>
        <w:shd w:val="clear" w:color="auto" w:fill="FFFFFF" w:themeFill="background1"/>
        <w:jc w:val="both"/>
        <w:rPr>
          <w:rFonts w:cstheme="minorHAnsi"/>
        </w:rPr>
      </w:pPr>
    </w:p>
    <w:sectPr w:rsidR="004464EB" w:rsidRPr="006C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2CE"/>
    <w:multiLevelType w:val="hybridMultilevel"/>
    <w:tmpl w:val="9790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BB8"/>
    <w:multiLevelType w:val="hybridMultilevel"/>
    <w:tmpl w:val="0E72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17FC"/>
    <w:multiLevelType w:val="hybridMultilevel"/>
    <w:tmpl w:val="B2F0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821BD"/>
    <w:multiLevelType w:val="hybridMultilevel"/>
    <w:tmpl w:val="FC526374"/>
    <w:lvl w:ilvl="0" w:tplc="D2325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32DED"/>
    <w:multiLevelType w:val="hybridMultilevel"/>
    <w:tmpl w:val="007C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B1F41"/>
    <w:multiLevelType w:val="hybridMultilevel"/>
    <w:tmpl w:val="0DD8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7196C"/>
    <w:multiLevelType w:val="hybridMultilevel"/>
    <w:tmpl w:val="646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0AAA"/>
    <w:multiLevelType w:val="hybridMultilevel"/>
    <w:tmpl w:val="AC747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B208F"/>
    <w:multiLevelType w:val="multilevel"/>
    <w:tmpl w:val="6B0C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C004D"/>
    <w:multiLevelType w:val="hybridMultilevel"/>
    <w:tmpl w:val="38B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711CF"/>
    <w:multiLevelType w:val="multilevel"/>
    <w:tmpl w:val="D10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86635"/>
    <w:multiLevelType w:val="hybridMultilevel"/>
    <w:tmpl w:val="3442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92C0A"/>
    <w:multiLevelType w:val="hybridMultilevel"/>
    <w:tmpl w:val="814A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A4815"/>
    <w:multiLevelType w:val="hybridMultilevel"/>
    <w:tmpl w:val="52BC7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10C7"/>
    <w:multiLevelType w:val="multilevel"/>
    <w:tmpl w:val="B18A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72C27"/>
    <w:multiLevelType w:val="multilevel"/>
    <w:tmpl w:val="FF0A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84800"/>
    <w:multiLevelType w:val="hybridMultilevel"/>
    <w:tmpl w:val="2F7AB35A"/>
    <w:lvl w:ilvl="0" w:tplc="697C2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47418"/>
    <w:multiLevelType w:val="hybridMultilevel"/>
    <w:tmpl w:val="15DA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053C2"/>
    <w:multiLevelType w:val="hybridMultilevel"/>
    <w:tmpl w:val="F5B01440"/>
    <w:lvl w:ilvl="0" w:tplc="E5F69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1B799F"/>
    <w:multiLevelType w:val="hybridMultilevel"/>
    <w:tmpl w:val="435A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7321"/>
    <w:multiLevelType w:val="multilevel"/>
    <w:tmpl w:val="3126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933A5"/>
    <w:multiLevelType w:val="hybridMultilevel"/>
    <w:tmpl w:val="AC747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3516">
    <w:abstractNumId w:val="17"/>
  </w:num>
  <w:num w:numId="2" w16cid:durableId="541207651">
    <w:abstractNumId w:val="12"/>
  </w:num>
  <w:num w:numId="3" w16cid:durableId="1655445973">
    <w:abstractNumId w:val="2"/>
  </w:num>
  <w:num w:numId="4" w16cid:durableId="1903716317">
    <w:abstractNumId w:val="19"/>
  </w:num>
  <w:num w:numId="5" w16cid:durableId="780297552">
    <w:abstractNumId w:val="5"/>
  </w:num>
  <w:num w:numId="6" w16cid:durableId="1858694328">
    <w:abstractNumId w:val="4"/>
  </w:num>
  <w:num w:numId="7" w16cid:durableId="1462310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6171892">
    <w:abstractNumId w:val="14"/>
  </w:num>
  <w:num w:numId="9" w16cid:durableId="1670789046">
    <w:abstractNumId w:val="1"/>
  </w:num>
  <w:num w:numId="10" w16cid:durableId="150951418">
    <w:abstractNumId w:val="3"/>
  </w:num>
  <w:num w:numId="11" w16cid:durableId="1468935023">
    <w:abstractNumId w:val="9"/>
  </w:num>
  <w:num w:numId="12" w16cid:durableId="1214854970">
    <w:abstractNumId w:val="13"/>
  </w:num>
  <w:num w:numId="13" w16cid:durableId="1031490781">
    <w:abstractNumId w:val="16"/>
  </w:num>
  <w:num w:numId="14" w16cid:durableId="1816989608">
    <w:abstractNumId w:val="18"/>
  </w:num>
  <w:num w:numId="15" w16cid:durableId="1749420830">
    <w:abstractNumId w:val="20"/>
  </w:num>
  <w:num w:numId="16" w16cid:durableId="2103330379">
    <w:abstractNumId w:val="8"/>
  </w:num>
  <w:num w:numId="17" w16cid:durableId="32997185">
    <w:abstractNumId w:val="10"/>
  </w:num>
  <w:num w:numId="18" w16cid:durableId="1321806211">
    <w:abstractNumId w:val="6"/>
  </w:num>
  <w:num w:numId="19" w16cid:durableId="668364584">
    <w:abstractNumId w:val="21"/>
  </w:num>
  <w:num w:numId="20" w16cid:durableId="856623693">
    <w:abstractNumId w:val="0"/>
  </w:num>
  <w:num w:numId="21" w16cid:durableId="43138425">
    <w:abstractNumId w:val="11"/>
  </w:num>
  <w:num w:numId="22" w16cid:durableId="209566604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thitacharoen, Achita">
    <w15:presenceInfo w15:providerId="AD" w15:userId="S::m857t985@wichita.edu::fc777a3e-c964-47f0-a2eb-83f5aff0d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BFA"/>
    <w:rsid w:val="000276CA"/>
    <w:rsid w:val="000328BA"/>
    <w:rsid w:val="000330AC"/>
    <w:rsid w:val="00066BE0"/>
    <w:rsid w:val="000B257A"/>
    <w:rsid w:val="000D0B0C"/>
    <w:rsid w:val="00146CA4"/>
    <w:rsid w:val="00150F51"/>
    <w:rsid w:val="0017640D"/>
    <w:rsid w:val="001A0DEE"/>
    <w:rsid w:val="001D1D04"/>
    <w:rsid w:val="001E24B7"/>
    <w:rsid w:val="001E4DF9"/>
    <w:rsid w:val="00221CB0"/>
    <w:rsid w:val="00236E82"/>
    <w:rsid w:val="00262A7F"/>
    <w:rsid w:val="002737F5"/>
    <w:rsid w:val="00286DC8"/>
    <w:rsid w:val="00296594"/>
    <w:rsid w:val="002C17FF"/>
    <w:rsid w:val="002C7FC0"/>
    <w:rsid w:val="002F012C"/>
    <w:rsid w:val="002F5D18"/>
    <w:rsid w:val="0031171A"/>
    <w:rsid w:val="00317EC3"/>
    <w:rsid w:val="00352790"/>
    <w:rsid w:val="00353073"/>
    <w:rsid w:val="00361031"/>
    <w:rsid w:val="00366D2D"/>
    <w:rsid w:val="00370F40"/>
    <w:rsid w:val="00394BF2"/>
    <w:rsid w:val="003C2561"/>
    <w:rsid w:val="003D0667"/>
    <w:rsid w:val="004133B3"/>
    <w:rsid w:val="004173A0"/>
    <w:rsid w:val="0043633C"/>
    <w:rsid w:val="004444A2"/>
    <w:rsid w:val="004464EB"/>
    <w:rsid w:val="004C5C7A"/>
    <w:rsid w:val="004C744E"/>
    <w:rsid w:val="004C7676"/>
    <w:rsid w:val="004E2D57"/>
    <w:rsid w:val="004F2E8E"/>
    <w:rsid w:val="005144B7"/>
    <w:rsid w:val="005166EA"/>
    <w:rsid w:val="005224BC"/>
    <w:rsid w:val="005477D8"/>
    <w:rsid w:val="005569C1"/>
    <w:rsid w:val="005601AF"/>
    <w:rsid w:val="005A463B"/>
    <w:rsid w:val="005C0663"/>
    <w:rsid w:val="005C0762"/>
    <w:rsid w:val="005D6D37"/>
    <w:rsid w:val="005F18B9"/>
    <w:rsid w:val="00611040"/>
    <w:rsid w:val="00623F43"/>
    <w:rsid w:val="006312AC"/>
    <w:rsid w:val="00636BCA"/>
    <w:rsid w:val="006479F6"/>
    <w:rsid w:val="0065056A"/>
    <w:rsid w:val="00661AC6"/>
    <w:rsid w:val="00663985"/>
    <w:rsid w:val="006779E7"/>
    <w:rsid w:val="006C3259"/>
    <w:rsid w:val="006C7D3C"/>
    <w:rsid w:val="006F1556"/>
    <w:rsid w:val="006F5DA1"/>
    <w:rsid w:val="00742D7B"/>
    <w:rsid w:val="00780AEF"/>
    <w:rsid w:val="00793B65"/>
    <w:rsid w:val="007E74C9"/>
    <w:rsid w:val="00822235"/>
    <w:rsid w:val="0083184A"/>
    <w:rsid w:val="0085709D"/>
    <w:rsid w:val="00864913"/>
    <w:rsid w:val="008A1D28"/>
    <w:rsid w:val="008D1C67"/>
    <w:rsid w:val="009112B5"/>
    <w:rsid w:val="00912D41"/>
    <w:rsid w:val="0091711D"/>
    <w:rsid w:val="00931F5F"/>
    <w:rsid w:val="0093271A"/>
    <w:rsid w:val="009C13FC"/>
    <w:rsid w:val="009D3D7D"/>
    <w:rsid w:val="009D6B65"/>
    <w:rsid w:val="009F4AEA"/>
    <w:rsid w:val="00A32BFA"/>
    <w:rsid w:val="00A41462"/>
    <w:rsid w:val="00A452E8"/>
    <w:rsid w:val="00A917EE"/>
    <w:rsid w:val="00AE3AE3"/>
    <w:rsid w:val="00AE3DC6"/>
    <w:rsid w:val="00AF35CA"/>
    <w:rsid w:val="00B27923"/>
    <w:rsid w:val="00B36428"/>
    <w:rsid w:val="00B4093D"/>
    <w:rsid w:val="00BB5474"/>
    <w:rsid w:val="00BD0DCB"/>
    <w:rsid w:val="00BD3B28"/>
    <w:rsid w:val="00BF3859"/>
    <w:rsid w:val="00BF4639"/>
    <w:rsid w:val="00C12F15"/>
    <w:rsid w:val="00C41F86"/>
    <w:rsid w:val="00C864DE"/>
    <w:rsid w:val="00C94F10"/>
    <w:rsid w:val="00CA29B7"/>
    <w:rsid w:val="00CE35BA"/>
    <w:rsid w:val="00D118B2"/>
    <w:rsid w:val="00D314F4"/>
    <w:rsid w:val="00D328ED"/>
    <w:rsid w:val="00D4100D"/>
    <w:rsid w:val="00D73B80"/>
    <w:rsid w:val="00DA139B"/>
    <w:rsid w:val="00DB4204"/>
    <w:rsid w:val="00DC31AF"/>
    <w:rsid w:val="00DC37A5"/>
    <w:rsid w:val="00DD3AA5"/>
    <w:rsid w:val="00DE407D"/>
    <w:rsid w:val="00E07934"/>
    <w:rsid w:val="00E178D3"/>
    <w:rsid w:val="00E303C7"/>
    <w:rsid w:val="00E80F1C"/>
    <w:rsid w:val="00EA02A6"/>
    <w:rsid w:val="00EA76E0"/>
    <w:rsid w:val="00EB0352"/>
    <w:rsid w:val="00EC11AA"/>
    <w:rsid w:val="00F01FE4"/>
    <w:rsid w:val="00F252F0"/>
    <w:rsid w:val="00F4246F"/>
    <w:rsid w:val="00F44323"/>
    <w:rsid w:val="00F52117"/>
    <w:rsid w:val="00F626E6"/>
    <w:rsid w:val="00F717ED"/>
    <w:rsid w:val="00F9210B"/>
    <w:rsid w:val="00F9438D"/>
    <w:rsid w:val="00FB07F4"/>
    <w:rsid w:val="00FB1C08"/>
    <w:rsid w:val="00FE67C9"/>
    <w:rsid w:val="3117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9CC"/>
  <w15:chartTrackingRefBased/>
  <w15:docId w15:val="{6E6E9067-014A-42AF-BF1E-EB0D242B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9E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6BE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B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07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7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79E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C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bleau.com/current/pro/desktop/en-us/maps_options.htm" TargetMode="External"/><Relationship Id="rId5" Type="http://schemas.openxmlformats.org/officeDocument/2006/relationships/hyperlink" Target="https://kb.tableau.com/articles/howto/mapping-a-single-st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Dand</dc:creator>
  <cp:keywords/>
  <dc:description/>
  <cp:lastModifiedBy>Muthitacharoen, Achita</cp:lastModifiedBy>
  <cp:revision>7</cp:revision>
  <dcterms:created xsi:type="dcterms:W3CDTF">2023-11-10T05:14:00Z</dcterms:created>
  <dcterms:modified xsi:type="dcterms:W3CDTF">2024-05-01T23:50:00Z</dcterms:modified>
</cp:coreProperties>
</file>